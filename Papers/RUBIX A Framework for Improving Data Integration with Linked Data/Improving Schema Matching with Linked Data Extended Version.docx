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023577">
      <w:pPr>
        <w:pStyle w:val="Paper-Title"/>
        <w:spacing w:after="60"/>
      </w:pPr>
      <w:r>
        <w:t>Improving Schema Matching with Linked Data</w:t>
      </w:r>
    </w:p>
    <w:p w:rsidR="000D49D3" w:rsidRDefault="000D49D3">
      <w:pPr>
        <w:sectPr w:rsidR="000D49D3" w:rsidSect="003B4153">
          <w:footerReference w:type="even" r:id="rId9"/>
          <w:pgSz w:w="12240" w:h="15840" w:code="1"/>
          <w:pgMar w:top="1080" w:right="1080" w:bottom="1440" w:left="1080" w:header="720" w:footer="720" w:gutter="0"/>
          <w:cols w:space="720"/>
        </w:sectPr>
      </w:pPr>
    </w:p>
    <w:p w:rsidR="00E06793" w:rsidRDefault="00F33EBB" w:rsidP="000D49D3">
      <w:pPr>
        <w:pStyle w:val="Author"/>
        <w:spacing w:after="0"/>
        <w:rPr>
          <w:spacing w:val="-2"/>
        </w:rPr>
      </w:pPr>
      <w:r>
        <w:rPr>
          <w:spacing w:val="-2"/>
        </w:rPr>
        <w:lastRenderedPageBreak/>
        <w:t xml:space="preserve">Ahmad </w:t>
      </w:r>
      <w:proofErr w:type="spellStart"/>
      <w:r>
        <w:rPr>
          <w:spacing w:val="-2"/>
        </w:rPr>
        <w:t>Assaf</w:t>
      </w:r>
      <w:proofErr w:type="spellEnd"/>
      <w:r w:rsidR="00E06793" w:rsidRPr="00E06793">
        <w:rPr>
          <w:rFonts w:cs="Helvetica"/>
          <w:spacing w:val="-2"/>
          <w:vertAlign w:val="superscript"/>
        </w:rPr>
        <w:t>†</w:t>
      </w:r>
      <w:r>
        <w:rPr>
          <w:spacing w:val="-2"/>
        </w:rPr>
        <w:t>, Eldad Louw</w:t>
      </w:r>
      <w:r w:rsidR="00E06793" w:rsidRPr="00E06793">
        <w:rPr>
          <w:rFonts w:cs="Helvetica"/>
          <w:spacing w:val="-2"/>
          <w:vertAlign w:val="superscript"/>
        </w:rPr>
        <w:t>†</w:t>
      </w:r>
      <w:r>
        <w:rPr>
          <w:spacing w:val="-2"/>
        </w:rPr>
        <w:t xml:space="preserve">, Aline </w:t>
      </w:r>
      <w:proofErr w:type="spellStart"/>
      <w:r>
        <w:rPr>
          <w:spacing w:val="-2"/>
        </w:rPr>
        <w:t>Senart</w:t>
      </w:r>
      <w:proofErr w:type="spellEnd"/>
      <w:r w:rsidR="00E06793" w:rsidRPr="00E06793">
        <w:rPr>
          <w:rFonts w:cs="Helvetica"/>
          <w:spacing w:val="-2"/>
          <w:vertAlign w:val="superscript"/>
        </w:rPr>
        <w:t>†</w:t>
      </w:r>
      <w:r w:rsidR="000D49D3">
        <w:rPr>
          <w:spacing w:val="-2"/>
        </w:rPr>
        <w:t xml:space="preserve">, </w:t>
      </w:r>
      <w:proofErr w:type="spellStart"/>
      <w:r>
        <w:rPr>
          <w:spacing w:val="-2"/>
        </w:rPr>
        <w:t>Corentin</w:t>
      </w:r>
      <w:proofErr w:type="spellEnd"/>
      <w:r>
        <w:rPr>
          <w:spacing w:val="-2"/>
        </w:rPr>
        <w:t xml:space="preserve"> </w:t>
      </w:r>
      <w:proofErr w:type="spellStart"/>
      <w:r>
        <w:rPr>
          <w:spacing w:val="-2"/>
        </w:rPr>
        <w:t>Follenfant</w:t>
      </w:r>
      <w:proofErr w:type="spellEnd"/>
      <w:r w:rsidR="00E06793" w:rsidRPr="00E06793">
        <w:rPr>
          <w:rFonts w:cs="Helvetica"/>
          <w:spacing w:val="-2"/>
          <w:vertAlign w:val="superscript"/>
        </w:rPr>
        <w:t>†</w:t>
      </w:r>
      <w:r w:rsidR="000D49D3">
        <w:rPr>
          <w:spacing w:val="-2"/>
        </w:rPr>
        <w:t>,</w:t>
      </w:r>
      <w:r w:rsidR="005C118D">
        <w:rPr>
          <w:spacing w:val="-2"/>
        </w:rPr>
        <w:t xml:space="preserve"> </w:t>
      </w:r>
    </w:p>
    <w:p w:rsidR="001822B2" w:rsidRDefault="005C118D" w:rsidP="00D71A82">
      <w:pPr>
        <w:pStyle w:val="Author"/>
        <w:spacing w:after="0"/>
        <w:rPr>
          <w:spacing w:val="-2"/>
        </w:rPr>
      </w:pPr>
      <w:proofErr w:type="spellStart"/>
      <w:r>
        <w:rPr>
          <w:spacing w:val="-2"/>
        </w:rPr>
        <w:t>Rapha</w:t>
      </w:r>
      <w:r>
        <w:rPr>
          <w:rFonts w:cs="Helvetica"/>
          <w:spacing w:val="-2"/>
        </w:rPr>
        <w:t>ë</w:t>
      </w:r>
      <w:r>
        <w:rPr>
          <w:spacing w:val="-2"/>
        </w:rPr>
        <w:t>l</w:t>
      </w:r>
      <w:proofErr w:type="spellEnd"/>
      <w:r>
        <w:rPr>
          <w:spacing w:val="-2"/>
        </w:rPr>
        <w:t xml:space="preserve"> </w:t>
      </w:r>
      <w:proofErr w:type="spellStart"/>
      <w:r>
        <w:rPr>
          <w:spacing w:val="-2"/>
        </w:rPr>
        <w:t>Troncy</w:t>
      </w:r>
      <w:proofErr w:type="spellEnd"/>
      <w:r w:rsidR="00E06793" w:rsidRPr="00E06793">
        <w:rPr>
          <w:rFonts w:cs="Helvetica"/>
          <w:spacing w:val="-2"/>
          <w:vertAlign w:val="superscript"/>
        </w:rPr>
        <w:t>‡</w:t>
      </w:r>
      <w:r>
        <w:rPr>
          <w:spacing w:val="-2"/>
        </w:rPr>
        <w:t xml:space="preserve"> and David </w:t>
      </w:r>
      <w:proofErr w:type="spellStart"/>
      <w:r>
        <w:rPr>
          <w:spacing w:val="-2"/>
        </w:rPr>
        <w:t>Trastour</w:t>
      </w:r>
      <w:proofErr w:type="spellEnd"/>
      <w:r w:rsidR="00E06793" w:rsidRPr="00E06793">
        <w:rPr>
          <w:rFonts w:cs="Helvetica"/>
          <w:spacing w:val="-2"/>
          <w:vertAlign w:val="superscript"/>
        </w:rPr>
        <w:t>†</w:t>
      </w:r>
    </w:p>
    <w:p w:rsidR="00644D9A" w:rsidRDefault="00644D9A" w:rsidP="001822B2">
      <w:pPr>
        <w:pStyle w:val="Affiliations"/>
        <w:rPr>
          <w:spacing w:val="-2"/>
        </w:rPr>
        <w:sectPr w:rsidR="00644D9A" w:rsidSect="005050C0">
          <w:type w:val="continuous"/>
          <w:pgSz w:w="12240" w:h="15840" w:code="1"/>
          <w:pgMar w:top="1080" w:right="1080" w:bottom="1440" w:left="1080" w:header="720" w:footer="720" w:gutter="0"/>
          <w:cols w:space="0"/>
        </w:sectPr>
      </w:pPr>
    </w:p>
    <w:p w:rsidR="00644D9A" w:rsidRDefault="00D71A82" w:rsidP="001822B2">
      <w:pPr>
        <w:pStyle w:val="Affiliations"/>
        <w:rPr>
          <w:spacing w:val="-2"/>
        </w:rPr>
      </w:pPr>
      <w:r w:rsidRPr="00E06793">
        <w:rPr>
          <w:rFonts w:cs="Helvetica"/>
          <w:spacing w:val="-2"/>
          <w:vertAlign w:val="superscript"/>
        </w:rPr>
        <w:lastRenderedPageBreak/>
        <w:t>†</w:t>
      </w:r>
      <w:r w:rsidR="00644D9A">
        <w:rPr>
          <w:spacing w:val="-2"/>
        </w:rPr>
        <w:t>SAP Research, SAP Labs France SAS</w:t>
      </w:r>
    </w:p>
    <w:p w:rsidR="00644D9A" w:rsidRPr="00644D9A" w:rsidRDefault="00644D9A" w:rsidP="00644D9A">
      <w:pPr>
        <w:pStyle w:val="Affiliations"/>
        <w:rPr>
          <w:spacing w:val="-2"/>
          <w:lang w:val="fr-FR"/>
        </w:rPr>
      </w:pPr>
      <w:r w:rsidRPr="00644D9A">
        <w:rPr>
          <w:spacing w:val="-2"/>
          <w:lang w:val="fr-FR"/>
        </w:rPr>
        <w:t>805 avenue</w:t>
      </w:r>
      <w:r w:rsidR="00E31425">
        <w:rPr>
          <w:spacing w:val="-2"/>
          <w:lang w:val="fr-FR"/>
        </w:rPr>
        <w:t xml:space="preserve"> du Dr. Maurice Donat, BP 1216</w:t>
      </w:r>
      <w:r w:rsidR="00E31425">
        <w:rPr>
          <w:spacing w:val="-2"/>
          <w:lang w:val="fr-FR"/>
        </w:rPr>
        <w:br/>
      </w:r>
      <w:customXmlDelRangeStart w:id="0" w:author="troncy" w:date="2012-08-31T09:31:00Z"/>
      <w:sdt>
        <w:sdtPr>
          <w:rPr>
            <w:spacing w:val="-2"/>
            <w:lang w:val="fr-FR"/>
          </w:rPr>
          <w:id w:val="1499069647"/>
          <w:showingPlcHdr/>
          <w:citation/>
        </w:sdtPr>
        <w:sdtContent>
          <w:customXmlDelRangeEnd w:id="0"/>
          <w:r w:rsidR="006E5ED2">
            <w:rPr>
              <w:spacing w:val="-2"/>
              <w:lang w:val="fr-FR"/>
            </w:rPr>
            <w:t xml:space="preserve">     </w:t>
          </w:r>
          <w:customXmlDelRangeStart w:id="1" w:author="troncy" w:date="2012-08-31T09:31:00Z"/>
        </w:sdtContent>
      </w:sdt>
      <w:customXmlDelRangeEnd w:id="1"/>
      <w:r w:rsidRPr="00644D9A">
        <w:rPr>
          <w:spacing w:val="-2"/>
          <w:lang w:val="fr-FR"/>
        </w:rPr>
        <w:t>06254 Mougins Cedex, France</w:t>
      </w:r>
    </w:p>
    <w:p w:rsidR="00644D9A" w:rsidRPr="006E5ED2" w:rsidRDefault="00A4355A" w:rsidP="00644D9A">
      <w:pPr>
        <w:pStyle w:val="Affiliations"/>
        <w:rPr>
          <w:spacing w:val="-2"/>
          <w:lang w:val="fr-FR"/>
        </w:rPr>
      </w:pPr>
      <w:r w:rsidRPr="006E5ED2">
        <w:rPr>
          <w:spacing w:val="-2"/>
          <w:lang w:val="fr-FR"/>
        </w:rPr>
        <w:t>firstname.lastname@sap.com</w:t>
      </w:r>
    </w:p>
    <w:p w:rsidR="00D71A82" w:rsidRPr="006E5ED2" w:rsidRDefault="00A4355A" w:rsidP="00D71A82">
      <w:pPr>
        <w:pStyle w:val="Affiliations"/>
        <w:rPr>
          <w:spacing w:val="-2"/>
          <w:lang w:val="fr-FR"/>
        </w:rPr>
      </w:pPr>
      <w:r w:rsidRPr="006E5ED2">
        <w:rPr>
          <w:rFonts w:cs="Helvetica"/>
          <w:spacing w:val="-2"/>
          <w:vertAlign w:val="superscript"/>
          <w:lang w:val="fr-FR"/>
        </w:rPr>
        <w:lastRenderedPageBreak/>
        <w:t>‡</w:t>
      </w:r>
      <w:r w:rsidRPr="006E5ED2">
        <w:rPr>
          <w:spacing w:val="-2"/>
          <w:lang w:val="fr-FR"/>
        </w:rPr>
        <w:t>EURECOM</w:t>
      </w:r>
    </w:p>
    <w:p w:rsidR="00644D9A" w:rsidRPr="006E5ED2" w:rsidRDefault="00A4355A" w:rsidP="00DA0253">
      <w:pPr>
        <w:pStyle w:val="Affiliations"/>
        <w:rPr>
          <w:spacing w:val="-2"/>
          <w:lang w:val="fr-FR"/>
        </w:rPr>
      </w:pPr>
      <w:r w:rsidRPr="006E5ED2">
        <w:rPr>
          <w:spacing w:val="-2"/>
          <w:lang w:val="fr-FR"/>
        </w:rPr>
        <w:t>2</w:t>
      </w:r>
      <w:r w:rsidR="006A0837">
        <w:rPr>
          <w:spacing w:val="-2"/>
          <w:lang w:val="fr-FR"/>
        </w:rPr>
        <w:t xml:space="preserve">229 route des </w:t>
      </w:r>
      <w:proofErr w:type="spellStart"/>
      <w:r w:rsidR="006A0837">
        <w:rPr>
          <w:spacing w:val="-2"/>
          <w:lang w:val="fr-FR"/>
        </w:rPr>
        <w:t>crètes</w:t>
      </w:r>
      <w:proofErr w:type="spellEnd"/>
      <w:r w:rsidR="006A0837">
        <w:rPr>
          <w:spacing w:val="-2"/>
          <w:lang w:val="fr-FR"/>
        </w:rPr>
        <w:t>, 06560 Sophia Antipolis, France</w:t>
      </w:r>
    </w:p>
    <w:p w:rsidR="00680745" w:rsidRPr="00712B4D" w:rsidRDefault="007D7D80" w:rsidP="00680745">
      <w:pPr>
        <w:pStyle w:val="Affiliations"/>
        <w:rPr>
          <w:spacing w:val="-2"/>
        </w:rPr>
      </w:pPr>
      <w:r>
        <w:rPr>
          <w:spacing w:val="-2"/>
        </w:rPr>
        <w:t>raphael</w:t>
      </w:r>
      <w:r w:rsidR="00680745" w:rsidRPr="00712B4D">
        <w:rPr>
          <w:spacing w:val="-2"/>
        </w:rPr>
        <w:t>.</w:t>
      </w:r>
      <w:r>
        <w:rPr>
          <w:spacing w:val="-2"/>
        </w:rPr>
        <w:t>troncy</w:t>
      </w:r>
      <w:r w:rsidR="00680745" w:rsidRPr="00712B4D">
        <w:rPr>
          <w:spacing w:val="-2"/>
        </w:rPr>
        <w:t>@eurecom.</w:t>
      </w:r>
      <w:r w:rsidR="00FF67C6">
        <w:rPr>
          <w:spacing w:val="-2"/>
        </w:rPr>
        <w:t>fr</w:t>
      </w:r>
    </w:p>
    <w:p w:rsidR="00644D9A" w:rsidRPr="00DA0253" w:rsidRDefault="00644D9A" w:rsidP="00EF36E5">
      <w:pPr>
        <w:pStyle w:val="Affiliations"/>
        <w:jc w:val="both"/>
        <w:rPr>
          <w:spacing w:val="-2"/>
        </w:rPr>
        <w:sectPr w:rsidR="00644D9A" w:rsidRPr="00DA0253" w:rsidSect="00644D9A">
          <w:type w:val="continuous"/>
          <w:pgSz w:w="12240" w:h="15840" w:code="1"/>
          <w:pgMar w:top="1080" w:right="1080" w:bottom="1440" w:left="1080" w:header="720" w:footer="720" w:gutter="0"/>
          <w:cols w:num="2" w:space="0"/>
        </w:sectPr>
      </w:pPr>
    </w:p>
    <w:p w:rsidR="00644D9A" w:rsidRPr="00DA0253" w:rsidRDefault="00644D9A" w:rsidP="00EF36E5">
      <w:pPr>
        <w:pStyle w:val="Affiliations"/>
        <w:jc w:val="both"/>
        <w:rPr>
          <w:spacing w:val="-2"/>
        </w:rPr>
      </w:pPr>
    </w:p>
    <w:p w:rsidR="000D49D3" w:rsidRPr="00DA0253" w:rsidRDefault="000D49D3">
      <w:pPr>
        <w:spacing w:after="0"/>
        <w:rPr>
          <w:b/>
          <w:sz w:val="24"/>
        </w:rPr>
        <w:sectPr w:rsidR="000D49D3" w:rsidRPr="00DA0253" w:rsidSect="003B4153">
          <w:type w:val="continuous"/>
          <w:pgSz w:w="12240" w:h="15840" w:code="1"/>
          <w:pgMar w:top="1080" w:right="1080" w:bottom="1440" w:left="1080" w:header="720" w:footer="720" w:gutter="0"/>
          <w:cols w:num="2" w:space="475"/>
        </w:sectPr>
      </w:pPr>
    </w:p>
    <w:p w:rsidR="008B197E" w:rsidRDefault="008B197E">
      <w:pPr>
        <w:spacing w:after="0"/>
        <w:rPr>
          <w:ins w:id="2" w:author="ASSAF, Ahmad" w:date="2012-08-31T11:29:00Z"/>
          <w:b/>
          <w:sz w:val="24"/>
        </w:rPr>
      </w:pPr>
      <w:r>
        <w:rPr>
          <w:b/>
          <w:sz w:val="24"/>
        </w:rPr>
        <w:lastRenderedPageBreak/>
        <w:t>ABSTRACT</w:t>
      </w:r>
    </w:p>
    <w:p w:rsidR="00896020" w:rsidRDefault="00896020">
      <w:pPr>
        <w:spacing w:after="0"/>
      </w:pPr>
    </w:p>
    <w:p w:rsidR="007C71EF" w:rsidRPr="000058AC" w:rsidRDefault="00133A98" w:rsidP="00644E1E">
      <w:pPr>
        <w:autoSpaceDE w:val="0"/>
        <w:autoSpaceDN w:val="0"/>
        <w:adjustRightInd w:val="0"/>
      </w:pPr>
      <w:r>
        <w:t xml:space="preserve">With today’s public </w:t>
      </w:r>
      <w:r w:rsidR="00890799">
        <w:t>data sets</w:t>
      </w:r>
      <w:r w:rsidR="00E90EF2">
        <w:t xml:space="preserve"> containing billions of data items, more and more companies are looking to integrate external data with their traditional enterprise data to improve business intelligence analysis. </w:t>
      </w:r>
      <w:r w:rsidR="00D30A0F">
        <w:t xml:space="preserve">These </w:t>
      </w:r>
      <w:r w:rsidR="00EE4D5B">
        <w:t xml:space="preserve">distributed </w:t>
      </w:r>
      <w:r w:rsidR="00D30A0F">
        <w:t xml:space="preserve">data sources </w:t>
      </w:r>
      <w:r w:rsidR="00EE4D5B">
        <w:t xml:space="preserve">however </w:t>
      </w:r>
      <w:r w:rsidR="00D30A0F">
        <w:t xml:space="preserve">exhibit heterogeneous data formats and terminologies and may contain </w:t>
      </w:r>
      <w:r w:rsidR="000F3A39">
        <w:t>noisy</w:t>
      </w:r>
      <w:r w:rsidR="00D30A0F">
        <w:t xml:space="preserve"> data.</w:t>
      </w:r>
      <w:r w:rsidR="00EE4D5B">
        <w:t xml:space="preserve"> </w:t>
      </w:r>
      <w:r w:rsidR="00510BEC">
        <w:t xml:space="preserve">In this paper, we present a novel framework that enables business users to semi-automatically perform data integration on </w:t>
      </w:r>
      <w:r w:rsidR="00464E44">
        <w:t xml:space="preserve">potentially noisy </w:t>
      </w:r>
      <w:r w:rsidR="00510BEC">
        <w:t xml:space="preserve">tabular data. </w:t>
      </w:r>
      <w:r w:rsidR="00910530">
        <w:t>This</w:t>
      </w:r>
      <w:r w:rsidR="00E90EF2" w:rsidRPr="00A24A53">
        <w:t xml:space="preserve"> framework offers a</w:t>
      </w:r>
      <w:r w:rsidR="0073604C">
        <w:t>n</w:t>
      </w:r>
      <w:r w:rsidR="00E069C4" w:rsidRPr="00A24A53">
        <w:t xml:space="preserve"> extension to Google </w:t>
      </w:r>
      <w:r w:rsidR="00ED5315">
        <w:t>R</w:t>
      </w:r>
      <w:r w:rsidR="00E069C4" w:rsidRPr="00A24A53">
        <w:t xml:space="preserve">efine </w:t>
      </w:r>
      <w:r w:rsidR="00372756">
        <w:t xml:space="preserve">with </w:t>
      </w:r>
      <w:r w:rsidR="00A24A53">
        <w:t>novel schema matching algorithms</w:t>
      </w:r>
      <w:r w:rsidR="006B35F7">
        <w:t xml:space="preserve"> </w:t>
      </w:r>
      <w:r w:rsidR="0073604C">
        <w:t>leveraging Freebase</w:t>
      </w:r>
      <w:r w:rsidR="006B35F7">
        <w:t xml:space="preserve"> rich types</w:t>
      </w:r>
      <w:r w:rsidR="00514C20">
        <w:t xml:space="preserve">. </w:t>
      </w:r>
      <w:r w:rsidR="00E90EF2">
        <w:t xml:space="preserve">First experiments show that </w:t>
      </w:r>
      <w:r w:rsidR="00884AF8">
        <w:t>using</w:t>
      </w:r>
      <w:r w:rsidR="00E90EF2">
        <w:t xml:space="preserve"> Linked Data </w:t>
      </w:r>
      <w:r w:rsidR="00AD3082">
        <w:t xml:space="preserve">to </w:t>
      </w:r>
      <w:r w:rsidR="006076E6">
        <w:t xml:space="preserve">map cell values with instances and column headers with types </w:t>
      </w:r>
      <w:r w:rsidR="009631F0">
        <w:t>improves significantly</w:t>
      </w:r>
      <w:r w:rsidR="00604C1E">
        <w:t xml:space="preserve"> </w:t>
      </w:r>
      <w:r w:rsidR="00514C20">
        <w:t xml:space="preserve">the quality of the matching results </w:t>
      </w:r>
      <w:r w:rsidR="009152B2">
        <w:t xml:space="preserve">and therefore </w:t>
      </w:r>
      <w:r w:rsidR="00901F4D">
        <w:t>should lead</w:t>
      </w:r>
      <w:r w:rsidR="009631F0">
        <w:t xml:space="preserve"> </w:t>
      </w:r>
      <w:r w:rsidR="009152B2">
        <w:t>to more informed decisions</w:t>
      </w:r>
      <w:r w:rsidR="00AE5181">
        <w:t>.</w:t>
      </w:r>
    </w:p>
    <w:p w:rsidR="008B197E" w:rsidRDefault="008B197E">
      <w:pPr>
        <w:pStyle w:val="Heading1"/>
        <w:spacing w:before="120"/>
        <w:rPr>
          <w:ins w:id="3" w:author="ASSAF, Ahmad" w:date="2012-08-31T11:29:00Z"/>
        </w:rPr>
      </w:pPr>
      <w:r>
        <w:t>INTRODUCTION</w:t>
      </w:r>
    </w:p>
    <w:p w:rsidR="00896020" w:rsidRPr="00896020" w:rsidRDefault="00896020" w:rsidP="00896020">
      <w:pPr>
        <w:rPr>
          <w:rPrChange w:id="4" w:author="ASSAF, Ahmad" w:date="2012-08-31T11:29:00Z">
            <w:rPr/>
          </w:rPrChange>
        </w:rPr>
        <w:pPrChange w:id="5" w:author="ASSAF, Ahmad" w:date="2012-08-31T11:29:00Z">
          <w:pPr>
            <w:pStyle w:val="Heading1"/>
            <w:spacing w:before="120"/>
          </w:pPr>
        </w:pPrChange>
      </w:pPr>
    </w:p>
    <w:p w:rsidR="002C0B6B" w:rsidRDefault="00825947" w:rsidP="00AC4120">
      <w:pPr>
        <w:pStyle w:val="BodyTextIndent"/>
        <w:spacing w:after="120"/>
        <w:ind w:firstLine="0"/>
      </w:pPr>
      <w:r>
        <w:t>C</w:t>
      </w:r>
      <w:r w:rsidR="00DE357E">
        <w:t xml:space="preserve">ompanies have </w:t>
      </w:r>
      <w:r>
        <w:t xml:space="preserve">traditionally performed </w:t>
      </w:r>
      <w:r w:rsidR="00DE357E">
        <w:t xml:space="preserve">business </w:t>
      </w:r>
      <w:r>
        <w:t xml:space="preserve">analysis </w:t>
      </w:r>
      <w:r w:rsidR="00DE357E">
        <w:t xml:space="preserve">based on transactional data </w:t>
      </w:r>
      <w:r w:rsidR="00A66AD6">
        <w:t>stored in</w:t>
      </w:r>
      <w:r>
        <w:t xml:space="preserve"> </w:t>
      </w:r>
      <w:r w:rsidR="00542E1E">
        <w:t xml:space="preserve">legacy </w:t>
      </w:r>
      <w:r>
        <w:t>relational database</w:t>
      </w:r>
      <w:r w:rsidR="00A66AD6">
        <w:t>s</w:t>
      </w:r>
      <w:r w:rsidR="00DE357E">
        <w:t>.</w:t>
      </w:r>
      <w:r w:rsidR="00175EC5">
        <w:t xml:space="preserve"> </w:t>
      </w:r>
      <w:r w:rsidR="00175EC5" w:rsidRPr="00802819">
        <w:t xml:space="preserve">The </w:t>
      </w:r>
      <w:r w:rsidR="00B51D89">
        <w:t xml:space="preserve">enterprise </w:t>
      </w:r>
      <w:r>
        <w:t>data</w:t>
      </w:r>
      <w:r w:rsidR="00175EC5" w:rsidRPr="00802819">
        <w:t xml:space="preserve"> available for decision makers </w:t>
      </w:r>
      <w:r w:rsidR="00CA6A6E">
        <w:t>was</w:t>
      </w:r>
      <w:r w:rsidR="00175EC5" w:rsidRPr="00802819">
        <w:t xml:space="preserve"> typically </w:t>
      </w:r>
      <w:r w:rsidR="00F47C09" w:rsidRPr="00F47C09">
        <w:t xml:space="preserve">relationship management </w:t>
      </w:r>
      <w:r w:rsidR="008424F7">
        <w:t xml:space="preserve">or </w:t>
      </w:r>
      <w:r w:rsidR="00F47C09" w:rsidRPr="00F47C09">
        <w:t xml:space="preserve">enterprise resource planning </w:t>
      </w:r>
      <w:r w:rsidR="008424F7">
        <w:t>data</w:t>
      </w:r>
      <w:r w:rsidR="005D4826">
        <w:t xml:space="preserve"> </w:t>
      </w:r>
      <w:sdt>
        <w:sdtPr>
          <w:id w:val="64000426"/>
          <w:citation/>
        </w:sdtPr>
        <w:sdtContent>
          <w:r w:rsidR="00A4355A">
            <w:fldChar w:fldCharType="begin"/>
          </w:r>
          <w:r w:rsidR="007D2DE8">
            <w:instrText xml:space="preserve">CITATION Her03 \l 1033 </w:instrText>
          </w:r>
          <w:r w:rsidR="00A4355A">
            <w:fldChar w:fldCharType="separate"/>
          </w:r>
          <w:r w:rsidR="00B364C4">
            <w:rPr>
              <w:noProof/>
            </w:rPr>
            <w:t>[</w:t>
          </w:r>
          <w:hyperlink w:anchor="Her03" w:history="1">
            <w:r w:rsidR="00B364C4">
              <w:rPr>
                <w:noProof/>
              </w:rPr>
              <w:t>2</w:t>
            </w:r>
          </w:hyperlink>
          <w:r w:rsidR="00B364C4">
            <w:rPr>
              <w:noProof/>
            </w:rPr>
            <w:t>]</w:t>
          </w:r>
          <w:r w:rsidR="00A4355A">
            <w:fldChar w:fldCharType="end"/>
          </w:r>
        </w:sdtContent>
      </w:sdt>
      <w:r w:rsidR="00354FF2">
        <w:t>.</w:t>
      </w:r>
      <w:r w:rsidR="00B6273A" w:rsidRPr="00B6273A">
        <w:t xml:space="preserve"> </w:t>
      </w:r>
      <w:r w:rsidR="003350D1">
        <w:t>However</w:t>
      </w:r>
      <w:r w:rsidR="00B6273A">
        <w:t xml:space="preserve"> </w:t>
      </w:r>
      <w:r w:rsidR="003350D1">
        <w:t>social media feeds, weblogs, sensor data, or data publi</w:t>
      </w:r>
      <w:r w:rsidR="00E47348">
        <w:t>she</w:t>
      </w:r>
      <w:r w:rsidR="003350D1">
        <w:t>d by governments or international organizations are nowadays becoming increasingly available</w:t>
      </w:r>
      <w:r w:rsidR="00205969">
        <w:t xml:space="preserve"> </w:t>
      </w:r>
      <w:sdt>
        <w:sdtPr>
          <w:id w:val="-99800188"/>
          <w:citation/>
        </w:sdtPr>
        <w:sdtContent>
          <w:r w:rsidR="00A4355A">
            <w:fldChar w:fldCharType="begin"/>
          </w:r>
          <w:r w:rsidR="00205969">
            <w:instrText xml:space="preserve"> CITATION Boy11 \l 1033 </w:instrText>
          </w:r>
          <w:r w:rsidR="00A4355A">
            <w:fldChar w:fldCharType="separate"/>
          </w:r>
          <w:r w:rsidR="00B364C4">
            <w:rPr>
              <w:noProof/>
            </w:rPr>
            <w:t>[</w:t>
          </w:r>
          <w:hyperlink w:anchor="Boy11" w:history="1">
            <w:r w:rsidR="00B364C4">
              <w:rPr>
                <w:noProof/>
              </w:rPr>
              <w:t>3</w:t>
            </w:r>
          </w:hyperlink>
          <w:r w:rsidR="00B364C4">
            <w:rPr>
              <w:noProof/>
            </w:rPr>
            <w:t>]</w:t>
          </w:r>
          <w:r w:rsidR="00A4355A">
            <w:fldChar w:fldCharType="end"/>
          </w:r>
        </w:sdtContent>
      </w:sdt>
      <w:r w:rsidR="003350D1">
        <w:t xml:space="preserve">. </w:t>
      </w:r>
    </w:p>
    <w:p w:rsidR="00897EA8" w:rsidRDefault="008D6308" w:rsidP="00AC4120">
      <w:pPr>
        <w:pStyle w:val="BodyTextIndent"/>
        <w:spacing w:after="120"/>
        <w:ind w:firstLine="0"/>
      </w:pPr>
      <w:r>
        <w:t xml:space="preserve">The </w:t>
      </w:r>
      <w:r w:rsidR="002C29EC">
        <w:t>quality</w:t>
      </w:r>
      <w:r>
        <w:t xml:space="preserve"> and </w:t>
      </w:r>
      <w:r w:rsidR="002C29EC">
        <w:t xml:space="preserve">amount </w:t>
      </w:r>
      <w:r>
        <w:t xml:space="preserve">of structured knowledge available </w:t>
      </w:r>
      <w:r w:rsidR="00D71ABF">
        <w:t xml:space="preserve">make </w:t>
      </w:r>
      <w:r w:rsidR="003350D1">
        <w:t xml:space="preserve">it </w:t>
      </w:r>
      <w:r w:rsidR="008B6B4B">
        <w:t xml:space="preserve">now </w:t>
      </w:r>
      <w:r w:rsidR="003350D1">
        <w:t>feasible</w:t>
      </w:r>
      <w:r w:rsidR="00897EA8">
        <w:t xml:space="preserve"> for companies</w:t>
      </w:r>
      <w:r w:rsidR="003350D1">
        <w:t xml:space="preserve"> to min</w:t>
      </w:r>
      <w:r w:rsidR="002B4ECB">
        <w:t>e this</w:t>
      </w:r>
      <w:r w:rsidR="00F07BD3">
        <w:t xml:space="preserve"> huge amount of public data</w:t>
      </w:r>
      <w:r w:rsidR="00897EA8">
        <w:t xml:space="preserve"> and integrate it in their n</w:t>
      </w:r>
      <w:r w:rsidR="00897EA8" w:rsidRPr="00AC4120">
        <w:t>ext-generation enterprise information management systems</w:t>
      </w:r>
      <w:r w:rsidR="00897EA8">
        <w:t xml:space="preserve">. Analyzing this new type of data within the context of existing enterprise data should bring </w:t>
      </w:r>
      <w:r w:rsidR="008B6B4B">
        <w:t xml:space="preserve">them </w:t>
      </w:r>
      <w:r w:rsidR="00897EA8">
        <w:t xml:space="preserve">new or </w:t>
      </w:r>
      <w:r w:rsidR="00897EA8" w:rsidRPr="003D72A6">
        <w:t>more</w:t>
      </w:r>
      <w:r w:rsidR="00897EA8" w:rsidRPr="003D72A6">
        <w:rPr>
          <w:rFonts w:ascii="Helvetica" w:hAnsi="Helvetica" w:cs="Helvetica"/>
          <w:color w:val="333333"/>
          <w:sz w:val="23"/>
          <w:szCs w:val="23"/>
          <w:lang w:eastAsia="fr-FR"/>
        </w:rPr>
        <w:t xml:space="preserve"> </w:t>
      </w:r>
      <w:r w:rsidR="00897EA8" w:rsidRPr="003D72A6">
        <w:t>accurate business insights</w:t>
      </w:r>
      <w:r w:rsidR="00897EA8">
        <w:t xml:space="preserve"> and</w:t>
      </w:r>
      <w:r w:rsidR="00897EA8" w:rsidRPr="002B729F">
        <w:t xml:space="preserve"> </w:t>
      </w:r>
      <w:r w:rsidR="00BA4709">
        <w:t xml:space="preserve">allow better recognition of </w:t>
      </w:r>
      <w:r w:rsidR="00897EA8" w:rsidRPr="002B729F">
        <w:t>sales and market opportunities</w:t>
      </w:r>
      <w:r w:rsidR="00915904">
        <w:t xml:space="preserve"> </w:t>
      </w:r>
      <w:sdt>
        <w:sdtPr>
          <w:id w:val="342743199"/>
          <w:citation/>
        </w:sdtPr>
        <w:sdtContent>
          <w:r w:rsidR="00A4355A">
            <w:fldChar w:fldCharType="begin"/>
          </w:r>
          <w:r w:rsidR="00915904">
            <w:instrText xml:space="preserve"> CITATION LaV11 \l 1033 </w:instrText>
          </w:r>
          <w:r w:rsidR="00A4355A">
            <w:fldChar w:fldCharType="separate"/>
          </w:r>
          <w:r w:rsidR="00B364C4">
            <w:rPr>
              <w:noProof/>
            </w:rPr>
            <w:t>[</w:t>
          </w:r>
          <w:hyperlink w:anchor="LaV11" w:history="1">
            <w:r w:rsidR="00B364C4">
              <w:rPr>
                <w:noProof/>
              </w:rPr>
              <w:t>4</w:t>
            </w:r>
          </w:hyperlink>
          <w:r w:rsidR="00B364C4">
            <w:rPr>
              <w:noProof/>
            </w:rPr>
            <w:t>]</w:t>
          </w:r>
          <w:r w:rsidR="00A4355A">
            <w:fldChar w:fldCharType="end"/>
          </w:r>
        </w:sdtContent>
      </w:sdt>
      <w:r w:rsidR="00897EA8">
        <w:t>.</w:t>
      </w:r>
    </w:p>
    <w:p w:rsidR="00F87D6D" w:rsidRDefault="009020B3" w:rsidP="00340E23">
      <w:pPr>
        <w:pStyle w:val="BodyTextIndent"/>
        <w:spacing w:after="120"/>
        <w:ind w:firstLine="0"/>
      </w:pPr>
      <w:r>
        <w:t>These new distributed sources</w:t>
      </w:r>
      <w:ins w:id="6" w:author="troncy" w:date="2012-08-31T09:35:00Z">
        <w:r w:rsidR="00587C28">
          <w:t>,</w:t>
        </w:r>
      </w:ins>
      <w:r>
        <w:t xml:space="preserve"> </w:t>
      </w:r>
      <w:r w:rsidR="009E4B9C">
        <w:t>however</w:t>
      </w:r>
      <w:ins w:id="7" w:author="troncy" w:date="2012-08-31T09:35:00Z">
        <w:r w:rsidR="00587C28">
          <w:t>,</w:t>
        </w:r>
      </w:ins>
      <w:r w:rsidR="009E4B9C">
        <w:t xml:space="preserve"> </w:t>
      </w:r>
      <w:r>
        <w:t xml:space="preserve">raise </w:t>
      </w:r>
      <w:r w:rsidR="001F004A">
        <w:t>tremendous</w:t>
      </w:r>
      <w:r>
        <w:t xml:space="preserve"> challenges. They</w:t>
      </w:r>
      <w:r w:rsidR="00B4593D">
        <w:t xml:space="preserve"> </w:t>
      </w:r>
      <w:r w:rsidR="00A36E07">
        <w:t xml:space="preserve">have </w:t>
      </w:r>
      <w:r w:rsidR="001D4BA1" w:rsidRPr="002C72B3">
        <w:t xml:space="preserve">inherently </w:t>
      </w:r>
      <w:r w:rsidR="00CD0A42">
        <w:t xml:space="preserve">different </w:t>
      </w:r>
      <w:r w:rsidR="00B4593D">
        <w:t>file formats, access protocols or query languages.</w:t>
      </w:r>
      <w:r w:rsidR="00CD0A42">
        <w:t xml:space="preserve"> </w:t>
      </w:r>
      <w:r w:rsidR="00B4593D">
        <w:t xml:space="preserve">They </w:t>
      </w:r>
      <w:r w:rsidR="00DA4F42">
        <w:t xml:space="preserve">possess </w:t>
      </w:r>
      <w:r w:rsidR="00B64CE0">
        <w:t xml:space="preserve">their own </w:t>
      </w:r>
      <w:r w:rsidR="00B4593D">
        <w:t>data model with different ways of representing and storing the data.</w:t>
      </w:r>
      <w:r w:rsidR="00B4593D" w:rsidRPr="00B4593D">
        <w:t xml:space="preserve"> Data across </w:t>
      </w:r>
      <w:r w:rsidR="00A136A3">
        <w:t>these</w:t>
      </w:r>
      <w:r w:rsidR="00B4593D" w:rsidRPr="00B4593D">
        <w:t xml:space="preserve"> </w:t>
      </w:r>
      <w:r w:rsidR="00EA0E35">
        <w:t>sources</w:t>
      </w:r>
      <w:r w:rsidR="00B4593D" w:rsidRPr="00B4593D">
        <w:t xml:space="preserve"> may </w:t>
      </w:r>
      <w:r w:rsidR="006F3ECC">
        <w:t xml:space="preserve">be </w:t>
      </w:r>
      <w:r w:rsidR="00E45996">
        <w:t>noisy</w:t>
      </w:r>
      <w:r w:rsidR="0004647A">
        <w:t xml:space="preserve"> (</w:t>
      </w:r>
      <w:r w:rsidR="006F3ECC">
        <w:t xml:space="preserve">e.g. duplicate or inconsistent), </w:t>
      </w:r>
      <w:r w:rsidR="0004647A" w:rsidRPr="002C72B3">
        <w:t>uncertain</w:t>
      </w:r>
      <w:r w:rsidR="006B160C">
        <w:t xml:space="preserve"> </w:t>
      </w:r>
      <w:r w:rsidR="006F3ECC">
        <w:t xml:space="preserve">or </w:t>
      </w:r>
      <w:r w:rsidR="006F3ECC" w:rsidRPr="00B4593D">
        <w:t xml:space="preserve">be </w:t>
      </w:r>
      <w:r w:rsidR="006F3ECC">
        <w:t>semantically similar</w:t>
      </w:r>
      <w:r w:rsidR="006F3ECC" w:rsidRPr="00B4593D">
        <w:t xml:space="preserve"> </w:t>
      </w:r>
      <w:r w:rsidR="00F7576F">
        <w:t>yet</w:t>
      </w:r>
      <w:r w:rsidR="006F3ECC" w:rsidRPr="00B4593D">
        <w:t xml:space="preserve"> diffe</w:t>
      </w:r>
      <w:r w:rsidR="006F3ECC">
        <w:t>rent</w:t>
      </w:r>
      <w:r w:rsidR="004B380A">
        <w:t xml:space="preserve"> </w:t>
      </w:r>
      <w:sdt>
        <w:sdtPr>
          <w:id w:val="-295146609"/>
          <w:citation/>
        </w:sdtPr>
        <w:sdtContent>
          <w:r w:rsidR="00A4355A">
            <w:fldChar w:fldCharType="begin"/>
          </w:r>
          <w:r w:rsidR="0056728B">
            <w:instrText xml:space="preserve"> CITATION Kav11 \l 1033 </w:instrText>
          </w:r>
          <w:r w:rsidR="00A4355A">
            <w:fldChar w:fldCharType="separate"/>
          </w:r>
          <w:r w:rsidR="00B364C4">
            <w:rPr>
              <w:noProof/>
            </w:rPr>
            <w:t>[</w:t>
          </w:r>
          <w:hyperlink w:anchor="Kav11" w:history="1">
            <w:r w:rsidR="00B364C4">
              <w:rPr>
                <w:noProof/>
              </w:rPr>
              <w:t>5</w:t>
            </w:r>
          </w:hyperlink>
          <w:r w:rsidR="00B364C4">
            <w:rPr>
              <w:noProof/>
            </w:rPr>
            <w:t>]</w:t>
          </w:r>
          <w:r w:rsidR="00A4355A">
            <w:fldChar w:fldCharType="end"/>
          </w:r>
        </w:sdtContent>
      </w:sdt>
      <w:r w:rsidR="00B4593D" w:rsidRPr="00B4593D">
        <w:t>.</w:t>
      </w:r>
      <w:r w:rsidR="003A6A0A">
        <w:t xml:space="preserve"> </w:t>
      </w:r>
      <w:r w:rsidR="001E7D93">
        <w:t xml:space="preserve">Integration and provision of a unified view for </w:t>
      </w:r>
      <w:r w:rsidR="003A6A0A" w:rsidRPr="0062035B">
        <w:t xml:space="preserve">these heterogeneous and complex data structures </w:t>
      </w:r>
      <w:r w:rsidR="00861864" w:rsidRPr="0062035B">
        <w:t xml:space="preserve">therefore </w:t>
      </w:r>
      <w:r w:rsidR="003A6A0A" w:rsidRPr="0062035B">
        <w:t xml:space="preserve">require powerful </w:t>
      </w:r>
      <w:r w:rsidR="00494038" w:rsidRPr="0062035B">
        <w:t xml:space="preserve">tools </w:t>
      </w:r>
      <w:r w:rsidR="00C045D0" w:rsidRPr="0062035B">
        <w:t>to map and organize the data.</w:t>
      </w:r>
      <w:r w:rsidR="00FB7153" w:rsidRPr="0062035B">
        <w:t xml:space="preserve"> </w:t>
      </w:r>
    </w:p>
    <w:p w:rsidR="00B7376C" w:rsidRDefault="002A0057" w:rsidP="00453F4B">
      <w:pPr>
        <w:autoSpaceDE w:val="0"/>
        <w:autoSpaceDN w:val="0"/>
        <w:adjustRightInd w:val="0"/>
        <w:spacing w:after="0"/>
      </w:pPr>
      <w:r>
        <w:t>In this paper, we present a framework that enables business users to semi-automatically</w:t>
      </w:r>
      <w:r w:rsidR="007C2538">
        <w:t xml:space="preserve"> combine </w:t>
      </w:r>
      <w:r w:rsidR="00466BB6">
        <w:t xml:space="preserve">potentially </w:t>
      </w:r>
      <w:r w:rsidR="00634456">
        <w:t>noisy</w:t>
      </w:r>
      <w:r w:rsidR="00466BB6">
        <w:t xml:space="preserve"> </w:t>
      </w:r>
      <w:r w:rsidR="007C2538">
        <w:t xml:space="preserve">data residing in heterogeneous </w:t>
      </w:r>
      <w:r w:rsidR="00055FD5">
        <w:t>silos</w:t>
      </w:r>
      <w:r w:rsidR="00BD10A8">
        <w:t xml:space="preserve">. </w:t>
      </w:r>
      <w:r w:rsidR="00ED3C10">
        <w:t xml:space="preserve">Semantically related data is identified and appropriate mappings are suggested to users. </w:t>
      </w:r>
      <w:r w:rsidR="001D46FC">
        <w:t xml:space="preserve">On user acceptance, data is aggregated and can be visualized directly or exported to Business Intelligence reporting tools. </w:t>
      </w:r>
      <w:r w:rsidR="00453F4B">
        <w:t>The framework is composed of a set of extensions to Google Refine server and a plu</w:t>
      </w:r>
      <w:r w:rsidR="00B92A3C">
        <w:t xml:space="preserve">g-in to its </w:t>
      </w:r>
      <w:r w:rsidR="00B92A3C">
        <w:lastRenderedPageBreak/>
        <w:t xml:space="preserve">user interface </w:t>
      </w:r>
      <w:sdt>
        <w:sdtPr>
          <w:id w:val="-1104498377"/>
          <w:citation/>
        </w:sdtPr>
        <w:sdtContent>
          <w:r w:rsidR="00A4355A">
            <w:fldChar w:fldCharType="begin"/>
          </w:r>
          <w:r w:rsidR="00B92A3C">
            <w:instrText xml:space="preserve"> CITATION Goo \l 1033 </w:instrText>
          </w:r>
          <w:r w:rsidR="00A4355A">
            <w:fldChar w:fldCharType="separate"/>
          </w:r>
          <w:r w:rsidR="00B364C4">
            <w:rPr>
              <w:noProof/>
            </w:rPr>
            <w:t>[</w:t>
          </w:r>
          <w:hyperlink w:anchor="Goo" w:history="1">
            <w:r w:rsidR="00B364C4">
              <w:rPr>
                <w:noProof/>
              </w:rPr>
              <w:t>6</w:t>
            </w:r>
          </w:hyperlink>
          <w:r w:rsidR="00B364C4">
            <w:rPr>
              <w:noProof/>
            </w:rPr>
            <w:t>]</w:t>
          </w:r>
          <w:r w:rsidR="00A4355A">
            <w:fldChar w:fldCharType="end"/>
          </w:r>
        </w:sdtContent>
      </w:sdt>
      <w:r w:rsidR="00453F4B">
        <w:t>. Google Refine was selected for its</w:t>
      </w:r>
      <w:r w:rsidR="000D32E0">
        <w:t xml:space="preserve"> extensibility </w:t>
      </w:r>
      <w:r w:rsidR="00BB744D">
        <w:t>as well as</w:t>
      </w:r>
      <w:r w:rsidR="00453F4B">
        <w:t xml:space="preserve"> good cleansing </w:t>
      </w:r>
      <w:r w:rsidR="000D32E0">
        <w:t xml:space="preserve">and transformation capabilities </w:t>
      </w:r>
      <w:sdt>
        <w:sdtPr>
          <w:id w:val="-290975152"/>
          <w:citation/>
        </w:sdtPr>
        <w:sdtContent>
          <w:r w:rsidR="00A4355A">
            <w:fldChar w:fldCharType="begin"/>
          </w:r>
          <w:r w:rsidR="00B92A3C">
            <w:instrText xml:space="preserve"> CITATION Biz09 \l 1033 </w:instrText>
          </w:r>
          <w:r w:rsidR="00A4355A">
            <w:fldChar w:fldCharType="separate"/>
          </w:r>
          <w:r w:rsidR="00B364C4">
            <w:rPr>
              <w:noProof/>
            </w:rPr>
            <w:t>[</w:t>
          </w:r>
          <w:hyperlink w:anchor="Biz09" w:history="1">
            <w:r w:rsidR="00B364C4">
              <w:rPr>
                <w:noProof/>
              </w:rPr>
              <w:t>7</w:t>
            </w:r>
          </w:hyperlink>
          <w:r w:rsidR="00B364C4">
            <w:rPr>
              <w:noProof/>
            </w:rPr>
            <w:t>]</w:t>
          </w:r>
          <w:r w:rsidR="00A4355A">
            <w:fldChar w:fldCharType="end"/>
          </w:r>
        </w:sdtContent>
      </w:sdt>
      <w:r w:rsidR="00453F4B">
        <w:t xml:space="preserve">. </w:t>
      </w:r>
    </w:p>
    <w:p w:rsidR="00B7376C" w:rsidRDefault="00B7376C" w:rsidP="00453F4B">
      <w:pPr>
        <w:autoSpaceDE w:val="0"/>
        <w:autoSpaceDN w:val="0"/>
        <w:adjustRightInd w:val="0"/>
        <w:spacing w:after="0"/>
      </w:pPr>
    </w:p>
    <w:p w:rsidR="00A97975" w:rsidRDefault="00B7376C" w:rsidP="00453F4B">
      <w:pPr>
        <w:autoSpaceDE w:val="0"/>
        <w:autoSpaceDN w:val="0"/>
        <w:adjustRightInd w:val="0"/>
        <w:spacing w:after="0"/>
      </w:pPr>
      <w:r>
        <w:t>W</w:t>
      </w:r>
      <w:r w:rsidR="00ED18AF">
        <w:t xml:space="preserve">e first map cell values with instances </w:t>
      </w:r>
      <w:r w:rsidR="00214207">
        <w:t>and column headers with types from</w:t>
      </w:r>
      <w:r w:rsidR="00934AAB">
        <w:t xml:space="preserve"> popular data sets from the</w:t>
      </w:r>
      <w:r w:rsidR="00ED18AF">
        <w:t xml:space="preserve"> Linked </w:t>
      </w:r>
      <w:r w:rsidR="00934AAB">
        <w:t xml:space="preserve">Open </w:t>
      </w:r>
      <w:r w:rsidR="00ED18AF">
        <w:t>Data</w:t>
      </w:r>
      <w:r w:rsidR="00934AAB">
        <w:t xml:space="preserve"> Cloud</w:t>
      </w:r>
      <w:r w:rsidR="00ED18AF">
        <w:t xml:space="preserve">. To perform </w:t>
      </w:r>
      <w:r>
        <w:t xml:space="preserve">the </w:t>
      </w:r>
      <w:r w:rsidR="00ED18AF">
        <w:t xml:space="preserve">matching, we use the </w:t>
      </w:r>
      <w:r w:rsidR="00C40103">
        <w:t xml:space="preserve">Auto Mapping Core </w:t>
      </w:r>
      <w:r w:rsidR="00E115FF">
        <w:t>(</w:t>
      </w:r>
      <w:r w:rsidR="0065174A">
        <w:t xml:space="preserve">also </w:t>
      </w:r>
      <w:r w:rsidR="00C40103">
        <w:t xml:space="preserve">called </w:t>
      </w:r>
      <w:r w:rsidR="00ED18AF">
        <w:t xml:space="preserve">AMC </w:t>
      </w:r>
      <w:sdt>
        <w:sdtPr>
          <w:id w:val="2111466440"/>
          <w:citation/>
        </w:sdtPr>
        <w:sdtContent>
          <w:r w:rsidR="00A4355A">
            <w:fldChar w:fldCharType="begin"/>
          </w:r>
          <w:r w:rsidR="00CF74EB">
            <w:instrText xml:space="preserve">CITATION Peu12 \l 1033 </w:instrText>
          </w:r>
          <w:r w:rsidR="00A4355A">
            <w:fldChar w:fldCharType="separate"/>
          </w:r>
          <w:r w:rsidR="00B364C4">
            <w:rPr>
              <w:noProof/>
            </w:rPr>
            <w:t>[</w:t>
          </w:r>
          <w:hyperlink w:anchor="Peu12" w:history="1">
            <w:r w:rsidR="00B364C4">
              <w:rPr>
                <w:noProof/>
              </w:rPr>
              <w:t>8</w:t>
            </w:r>
          </w:hyperlink>
          <w:r w:rsidR="00B364C4">
            <w:rPr>
              <w:noProof/>
            </w:rPr>
            <w:t>]</w:t>
          </w:r>
          <w:r w:rsidR="00A4355A">
            <w:fldChar w:fldCharType="end"/>
          </w:r>
        </w:sdtContent>
      </w:sdt>
      <w:r w:rsidR="00E115FF">
        <w:t>)</w:t>
      </w:r>
      <w:r w:rsidR="00806FFC">
        <w:t xml:space="preserve"> </w:t>
      </w:r>
      <w:r w:rsidR="00ED18AF">
        <w:t xml:space="preserve">that combines the results of </w:t>
      </w:r>
      <w:r w:rsidR="00E115FF">
        <w:t xml:space="preserve">various </w:t>
      </w:r>
      <w:r w:rsidR="00ED18AF">
        <w:t xml:space="preserve">similarity algorithms. </w:t>
      </w:r>
      <w:r w:rsidR="00CF5942">
        <w:t>The novelty of our approach resides in our exploitation of Linked Data</w:t>
      </w:r>
      <w:r w:rsidR="003D5FF8">
        <w:t xml:space="preserve"> </w:t>
      </w:r>
      <w:r w:rsidR="00BD54E1">
        <w:t>to improve the</w:t>
      </w:r>
      <w:r w:rsidR="00BA7D2B">
        <w:t xml:space="preserve"> </w:t>
      </w:r>
      <w:r w:rsidR="00C15B0B">
        <w:t xml:space="preserve">schema </w:t>
      </w:r>
      <w:r w:rsidR="00BA7D2B">
        <w:t xml:space="preserve">matching process. </w:t>
      </w:r>
      <w:r w:rsidR="007C0A2E">
        <w:t xml:space="preserve">We </w:t>
      </w:r>
      <w:r w:rsidR="00F3566A">
        <w:t xml:space="preserve">developed </w:t>
      </w:r>
      <w:r w:rsidR="00A97975">
        <w:t xml:space="preserve">specific </w:t>
      </w:r>
      <w:r w:rsidR="00B218F2">
        <w:t xml:space="preserve">algorithms </w:t>
      </w:r>
      <w:r w:rsidR="00A97975">
        <w:t xml:space="preserve">on rich types </w:t>
      </w:r>
      <w:r w:rsidR="00F3566A">
        <w:t>from vector algebra and statistics</w:t>
      </w:r>
      <w:r w:rsidR="00A97975">
        <w:t xml:space="preserve">. The AMC </w:t>
      </w:r>
      <w:r w:rsidR="006D548E">
        <w:t>generates</w:t>
      </w:r>
      <w:r w:rsidR="00A97975">
        <w:t xml:space="preserve"> a list of high-quality mappings </w:t>
      </w:r>
      <w:r w:rsidR="00895B46">
        <w:t xml:space="preserve">from these algorithms </w:t>
      </w:r>
      <w:r w:rsidR="00A34244">
        <w:t xml:space="preserve">allowing </w:t>
      </w:r>
      <w:r w:rsidR="004D690F">
        <w:t xml:space="preserve">better </w:t>
      </w:r>
      <w:r w:rsidR="00A34244">
        <w:t>data integration.</w:t>
      </w:r>
    </w:p>
    <w:p w:rsidR="004E43E6" w:rsidRDefault="004E43E6" w:rsidP="00715791">
      <w:pPr>
        <w:autoSpaceDE w:val="0"/>
        <w:autoSpaceDN w:val="0"/>
        <w:adjustRightInd w:val="0"/>
        <w:spacing w:after="0"/>
      </w:pPr>
    </w:p>
    <w:p w:rsidR="00557F67" w:rsidRDefault="002A0057" w:rsidP="002A0057">
      <w:pPr>
        <w:autoSpaceDE w:val="0"/>
        <w:autoSpaceDN w:val="0"/>
        <w:adjustRightInd w:val="0"/>
        <w:spacing w:after="0"/>
      </w:pPr>
      <w:r>
        <w:t xml:space="preserve">First experiments show </w:t>
      </w:r>
      <w:r w:rsidR="00557F67">
        <w:t xml:space="preserve">that Linked Data </w:t>
      </w:r>
      <w:r w:rsidR="00B4534A">
        <w:t xml:space="preserve">increases </w:t>
      </w:r>
      <w:r w:rsidR="00557F67">
        <w:t xml:space="preserve">significantly the </w:t>
      </w:r>
      <w:r w:rsidR="00B4534A">
        <w:t>number of mappings suggested to the user</w:t>
      </w:r>
      <w:r w:rsidR="00557F67">
        <w:t xml:space="preserve">. Schemas can also be discovered if column headers are not defined and can be improved when they are not named </w:t>
      </w:r>
      <w:r w:rsidR="00D01B6F">
        <w:t>or</w:t>
      </w:r>
      <w:r w:rsidR="00557F67">
        <w:t xml:space="preserve"> typed correctly. Finally, </w:t>
      </w:r>
      <w:r w:rsidR="00293F75">
        <w:t xml:space="preserve">data </w:t>
      </w:r>
      <w:r w:rsidR="007E5F7E">
        <w:t>reconciliation</w:t>
      </w:r>
      <w:r w:rsidR="00557F67">
        <w:t xml:space="preserve"> can be performed regardless of data source languages</w:t>
      </w:r>
      <w:r w:rsidR="00C15B0B">
        <w:t xml:space="preserve"> or ambiguity</w:t>
      </w:r>
      <w:r w:rsidR="00557F67">
        <w:t>.</w:t>
      </w:r>
      <w:r w:rsidR="00293F75">
        <w:t xml:space="preserve"> </w:t>
      </w:r>
      <w:r w:rsidR="00B4534A">
        <w:t xml:space="preserve">All these </w:t>
      </w:r>
      <w:r w:rsidR="00293F75">
        <w:t>enhancement</w:t>
      </w:r>
      <w:r w:rsidR="00B4534A">
        <w:t>s</w:t>
      </w:r>
      <w:r w:rsidR="00293F75">
        <w:t xml:space="preserve"> </w:t>
      </w:r>
      <w:r w:rsidR="002F6A7A">
        <w:t>allow</w:t>
      </w:r>
      <w:r w:rsidR="00293F75">
        <w:t xml:space="preserve"> business users to get more valuable and higher-quality </w:t>
      </w:r>
      <w:r w:rsidR="005A45BD">
        <w:t xml:space="preserve">data </w:t>
      </w:r>
      <w:r w:rsidR="00293F75">
        <w:t xml:space="preserve">and consequently to </w:t>
      </w:r>
      <w:r w:rsidR="005A45BD">
        <w:t>take more informed decisions.</w:t>
      </w:r>
      <w:r w:rsidR="00293F75">
        <w:t xml:space="preserve"> </w:t>
      </w:r>
    </w:p>
    <w:p w:rsidR="00557F67" w:rsidRDefault="00557F67" w:rsidP="002A0057">
      <w:pPr>
        <w:autoSpaceDE w:val="0"/>
        <w:autoSpaceDN w:val="0"/>
        <w:adjustRightInd w:val="0"/>
        <w:spacing w:after="0"/>
      </w:pPr>
    </w:p>
    <w:p w:rsidR="008F5F95" w:rsidRDefault="00FF6886" w:rsidP="002A0057">
      <w:pPr>
        <w:autoSpaceDE w:val="0"/>
        <w:autoSpaceDN w:val="0"/>
        <w:adjustRightInd w:val="0"/>
        <w:spacing w:after="0"/>
      </w:pPr>
      <w:r>
        <w:t xml:space="preserve">The rest of the paper is organized as follows. Section 2 </w:t>
      </w:r>
      <w:r w:rsidR="00F957C9">
        <w:t>presents some</w:t>
      </w:r>
      <w:r>
        <w:t xml:space="preserve"> related work. Section 3 </w:t>
      </w:r>
      <w:r w:rsidR="00466DC2">
        <w:t>describes</w:t>
      </w:r>
      <w:r>
        <w:t xml:space="preserve"> the framework that we have designed for business users</w:t>
      </w:r>
      <w:r w:rsidR="00BC6C9C">
        <w:t xml:space="preserve"> to combine data from heterogeneous sources</w:t>
      </w:r>
      <w:r>
        <w:t>. Section 4</w:t>
      </w:r>
      <w:r w:rsidR="00E84991">
        <w:t xml:space="preserve"> validates </w:t>
      </w:r>
      <w:r w:rsidR="000D6207">
        <w:t xml:space="preserve">our approach </w:t>
      </w:r>
      <w:r w:rsidR="00E84991">
        <w:t>and shows the value of the framework</w:t>
      </w:r>
      <w:r>
        <w:t xml:space="preserve"> </w:t>
      </w:r>
      <w:r w:rsidR="003322A6">
        <w:t xml:space="preserve">through experiments. Finally, </w:t>
      </w:r>
      <w:r>
        <w:t>Section 5 concludes the paper and discusses future work</w:t>
      </w:r>
      <w:r w:rsidR="007512C6">
        <w:t>.</w:t>
      </w:r>
    </w:p>
    <w:p w:rsidR="008B197E" w:rsidRDefault="003A3A70">
      <w:pPr>
        <w:pStyle w:val="Heading1"/>
        <w:spacing w:before="120"/>
        <w:rPr>
          <w:ins w:id="8" w:author="ASSAF, Ahmad" w:date="2012-08-31T11:29:00Z"/>
        </w:rPr>
      </w:pPr>
      <w:r>
        <w:t>RELATED WORK</w:t>
      </w:r>
    </w:p>
    <w:p w:rsidR="00896020" w:rsidRPr="00896020" w:rsidRDefault="00896020" w:rsidP="00896020">
      <w:pPr>
        <w:rPr>
          <w:rPrChange w:id="9" w:author="ASSAF, Ahmad" w:date="2012-08-31T11:29:00Z">
            <w:rPr/>
          </w:rPrChange>
        </w:rPr>
        <w:pPrChange w:id="10" w:author="ASSAF, Ahmad" w:date="2012-08-31T11:29:00Z">
          <w:pPr>
            <w:pStyle w:val="Heading1"/>
            <w:spacing w:before="120"/>
          </w:pPr>
        </w:pPrChange>
      </w:pPr>
    </w:p>
    <w:p w:rsidR="00AA3B67" w:rsidRDefault="00DA3936" w:rsidP="00DA3936">
      <w:r>
        <w:t xml:space="preserve">While schema matching has always been an active research area in data integration, new challenges are faced today by the increasing size, number and complexity of </w:t>
      </w:r>
      <w:r w:rsidR="00A6422E">
        <w:t>data sources</w:t>
      </w:r>
      <w:r w:rsidR="003101CE">
        <w:t xml:space="preserve"> and their distribution over the network</w:t>
      </w:r>
      <w:r w:rsidR="00750EB8">
        <w:t xml:space="preserve">. </w:t>
      </w:r>
      <w:r w:rsidR="00890799">
        <w:t>Data sets</w:t>
      </w:r>
      <w:r>
        <w:t xml:space="preserve"> are not always correctly typed or labeled and that hinders the matching process.</w:t>
      </w:r>
    </w:p>
    <w:p w:rsidR="00DA3936" w:rsidRDefault="00DA3936" w:rsidP="00DA3936">
      <w:r>
        <w:t>In the past, some work has tried to i</w:t>
      </w:r>
      <w:r w:rsidR="00C2774D">
        <w:t>mprove existing data schemas</w:t>
      </w:r>
      <w:r w:rsidR="00BB744D">
        <w:t xml:space="preserve"> </w:t>
      </w:r>
      <w:sdt>
        <w:sdtPr>
          <w:id w:val="2052495770"/>
          <w:citation/>
        </w:sdtPr>
        <w:sdtContent>
          <w:r w:rsidR="00A4355A">
            <w:fldChar w:fldCharType="begin"/>
          </w:r>
          <w:r w:rsidR="00B46918">
            <w:instrText xml:space="preserve"> CITATION Mil03 \l 1033 </w:instrText>
          </w:r>
          <w:r w:rsidR="00A4355A">
            <w:fldChar w:fldCharType="separate"/>
          </w:r>
          <w:r w:rsidR="00B364C4">
            <w:rPr>
              <w:noProof/>
            </w:rPr>
            <w:t>[</w:t>
          </w:r>
          <w:hyperlink w:anchor="Mil03" w:history="1">
            <w:r w:rsidR="00B364C4">
              <w:rPr>
                <w:noProof/>
              </w:rPr>
              <w:t>9</w:t>
            </w:r>
          </w:hyperlink>
          <w:r w:rsidR="00B364C4">
            <w:rPr>
              <w:noProof/>
            </w:rPr>
            <w:t>]</w:t>
          </w:r>
          <w:r w:rsidR="00A4355A">
            <w:fldChar w:fldCharType="end"/>
          </w:r>
        </w:sdtContent>
      </w:sdt>
      <w:r>
        <w:t xml:space="preserve"> but literature mainly covers automatic or semi-automatic labeling of anonymous </w:t>
      </w:r>
      <w:r w:rsidR="00890799">
        <w:t>data sets</w:t>
      </w:r>
      <w:r>
        <w:t xml:space="preserve"> through Web </w:t>
      </w:r>
      <w:r w:rsidR="001E2292">
        <w:t xml:space="preserve">extraction. Examples include </w:t>
      </w:r>
      <w:sdt>
        <w:sdtPr>
          <w:id w:val="-1948609003"/>
          <w:citation/>
        </w:sdtPr>
        <w:sdtContent>
          <w:r w:rsidR="00A4355A">
            <w:fldChar w:fldCharType="begin"/>
          </w:r>
          <w:r w:rsidR="00B46918">
            <w:instrText xml:space="preserve"> CITATION Rei04 \l 1033 </w:instrText>
          </w:r>
          <w:r w:rsidR="00A4355A">
            <w:fldChar w:fldCharType="separate"/>
          </w:r>
          <w:r w:rsidR="00B364C4">
            <w:rPr>
              <w:noProof/>
            </w:rPr>
            <w:t>[</w:t>
          </w:r>
          <w:hyperlink w:anchor="Rei04" w:history="1">
            <w:r w:rsidR="00B364C4">
              <w:rPr>
                <w:noProof/>
              </w:rPr>
              <w:t>10</w:t>
            </w:r>
          </w:hyperlink>
          <w:r w:rsidR="00B364C4">
            <w:rPr>
              <w:noProof/>
            </w:rPr>
            <w:t>]</w:t>
          </w:r>
          <w:r w:rsidR="00A4355A">
            <w:fldChar w:fldCharType="end"/>
          </w:r>
        </w:sdtContent>
      </w:sdt>
      <w:r>
        <w:t xml:space="preserve"> that automatically labels news articles with </w:t>
      </w:r>
      <w:r w:rsidR="00E00263">
        <w:t xml:space="preserve">a tree structure analysis or </w:t>
      </w:r>
      <w:sdt>
        <w:sdtPr>
          <w:id w:val="-234159123"/>
          <w:citation/>
        </w:sdtPr>
        <w:sdtContent>
          <w:r w:rsidR="00A4355A">
            <w:fldChar w:fldCharType="begin"/>
          </w:r>
          <w:r w:rsidR="00B46918">
            <w:instrText xml:space="preserve"> CITATION Wan03 \l 1033 </w:instrText>
          </w:r>
          <w:r w:rsidR="00A4355A">
            <w:fldChar w:fldCharType="separate"/>
          </w:r>
          <w:r w:rsidR="00B364C4">
            <w:rPr>
              <w:noProof/>
            </w:rPr>
            <w:t>[</w:t>
          </w:r>
          <w:hyperlink w:anchor="Wan03" w:history="1">
            <w:r w:rsidR="00B364C4">
              <w:rPr>
                <w:noProof/>
              </w:rPr>
              <w:t>11</w:t>
            </w:r>
          </w:hyperlink>
          <w:r w:rsidR="00B364C4">
            <w:rPr>
              <w:noProof/>
            </w:rPr>
            <w:t>]</w:t>
          </w:r>
          <w:r w:rsidR="00A4355A">
            <w:fldChar w:fldCharType="end"/>
          </w:r>
        </w:sdtContent>
      </w:sdt>
      <w:r>
        <w:t xml:space="preserve"> that defines heuristics based on </w:t>
      </w:r>
      <w:proofErr w:type="gramStart"/>
      <w:r>
        <w:t>distance</w:t>
      </w:r>
      <w:proofErr w:type="gramEnd"/>
      <w:r>
        <w:t xml:space="preserve"> and alignment of a data value and its label. These approaches are however restricting label candidates to Web content from w</w:t>
      </w:r>
      <w:r w:rsidR="00EC05FC">
        <w:t xml:space="preserve">hich the data was extracted. </w:t>
      </w:r>
      <w:sdt>
        <w:sdtPr>
          <w:id w:val="-2104789054"/>
          <w:citation/>
        </w:sdtPr>
        <w:sdtContent>
          <w:r w:rsidR="00A4355A">
            <w:fldChar w:fldCharType="begin"/>
          </w:r>
          <w:r w:rsidR="00D865B6">
            <w:instrText xml:space="preserve">CITATION Sda07 \l 1033 </w:instrText>
          </w:r>
          <w:r w:rsidR="00A4355A">
            <w:fldChar w:fldCharType="separate"/>
          </w:r>
          <w:r w:rsidR="00B364C4">
            <w:rPr>
              <w:noProof/>
            </w:rPr>
            <w:t>[</w:t>
          </w:r>
          <w:hyperlink w:anchor="Sda07" w:history="1">
            <w:r w:rsidR="00B364C4">
              <w:rPr>
                <w:noProof/>
              </w:rPr>
              <w:t>12</w:t>
            </w:r>
          </w:hyperlink>
          <w:r w:rsidR="00B364C4">
            <w:rPr>
              <w:noProof/>
            </w:rPr>
            <w:t>]</w:t>
          </w:r>
          <w:r w:rsidR="00A4355A">
            <w:fldChar w:fldCharType="end"/>
          </w:r>
        </w:sdtContent>
      </w:sdt>
      <w:r>
        <w:t xml:space="preserve"> </w:t>
      </w:r>
      <w:proofErr w:type="gramStart"/>
      <w:r>
        <w:t>goes</w:t>
      </w:r>
      <w:proofErr w:type="gramEnd"/>
      <w:r>
        <w:t xml:space="preserve"> a step further by launching speculative queries to standard Web search engines to enlarge the set of potential candidate labels. </w:t>
      </w:r>
      <w:r w:rsidR="0075254B">
        <w:t xml:space="preserve">More recently, </w:t>
      </w:r>
      <w:sdt>
        <w:sdtPr>
          <w:id w:val="652573992"/>
          <w:citation/>
        </w:sdtPr>
        <w:sdtContent>
          <w:r w:rsidR="00A4355A">
            <w:fldChar w:fldCharType="begin"/>
          </w:r>
          <w:r w:rsidR="0075254B">
            <w:instrText xml:space="preserve"> CITATION Lim10 \l 1033 </w:instrText>
          </w:r>
          <w:r w:rsidR="00A4355A">
            <w:fldChar w:fldCharType="separate"/>
          </w:r>
          <w:r w:rsidR="00B364C4">
            <w:rPr>
              <w:noProof/>
            </w:rPr>
            <w:t>[</w:t>
          </w:r>
          <w:hyperlink w:anchor="Lim10" w:history="1">
            <w:r w:rsidR="00B364C4">
              <w:rPr>
                <w:noProof/>
              </w:rPr>
              <w:t>1</w:t>
            </w:r>
          </w:hyperlink>
          <w:r w:rsidR="00B364C4">
            <w:rPr>
              <w:noProof/>
            </w:rPr>
            <w:t>]</w:t>
          </w:r>
          <w:r w:rsidR="00A4355A">
            <w:fldChar w:fldCharType="end"/>
          </w:r>
        </w:sdtContent>
      </w:sdt>
      <w:r w:rsidR="0075254B">
        <w:t xml:space="preserve"> </w:t>
      </w:r>
      <w:r w:rsidR="00A935BD">
        <w:t>applies</w:t>
      </w:r>
      <w:r w:rsidR="00591CC2">
        <w:t xml:space="preserve"> machine learning techniques to </w:t>
      </w:r>
      <w:r w:rsidR="00A14D81">
        <w:t>respectively annotate table</w:t>
      </w:r>
      <w:r w:rsidR="00591CC2">
        <w:t xml:space="preserve"> </w:t>
      </w:r>
      <w:r w:rsidR="00A14D81">
        <w:t>rows</w:t>
      </w:r>
      <w:r w:rsidR="00591CC2">
        <w:t xml:space="preserve"> as entities</w:t>
      </w:r>
      <w:r w:rsidR="00A14D81">
        <w:t>, columns as their types and pairs of columns as relationships, referring to the YAGO ontology</w:t>
      </w:r>
      <w:r w:rsidR="00A935BD">
        <w:t>.</w:t>
      </w:r>
      <w:r w:rsidR="0075254B">
        <w:t xml:space="preserve"> </w:t>
      </w:r>
      <w:r w:rsidR="00A935BD">
        <w:t xml:space="preserve">The work presented aims </w:t>
      </w:r>
      <w:r w:rsidR="000467E0">
        <w:t xml:space="preserve">however </w:t>
      </w:r>
      <w:r w:rsidR="00A935BD">
        <w:t>at leveraging</w:t>
      </w:r>
      <w:r w:rsidR="0075254B">
        <w:t xml:space="preserve"> </w:t>
      </w:r>
      <w:r w:rsidR="00A935BD">
        <w:t>such</w:t>
      </w:r>
      <w:r w:rsidR="0075254B">
        <w:t xml:space="preserve"> annotations to </w:t>
      </w:r>
      <w:r w:rsidR="0075254B">
        <w:lastRenderedPageBreak/>
        <w:t>assist semantic search queries</w:t>
      </w:r>
      <w:r w:rsidR="00A935BD">
        <w:t xml:space="preserve"> construction and not </w:t>
      </w:r>
      <w:r w:rsidR="00B32D1B">
        <w:t>at improving</w:t>
      </w:r>
      <w:r w:rsidR="00A935BD">
        <w:t xml:space="preserve"> schema matching. </w:t>
      </w:r>
    </w:p>
    <w:p w:rsidR="00417758" w:rsidRDefault="00DA3936" w:rsidP="00352C93">
      <w:r>
        <w:t xml:space="preserve">With the </w:t>
      </w:r>
      <w:r w:rsidR="00861864">
        <w:t xml:space="preserve">emergence </w:t>
      </w:r>
      <w:r>
        <w:t>of the Semantic Web, new work in the area has tried to exploit Linked Data r</w:t>
      </w:r>
      <w:r w:rsidR="00095165">
        <w:t xml:space="preserve">epositories. The authors of </w:t>
      </w:r>
      <w:sdt>
        <w:sdtPr>
          <w:id w:val="-1020233914"/>
          <w:citation/>
        </w:sdtPr>
        <w:sdtContent>
          <w:r w:rsidR="00A4355A">
            <w:fldChar w:fldCharType="begin"/>
          </w:r>
          <w:r w:rsidR="00095165">
            <w:instrText xml:space="preserve"> CITATION Fin10 \l 1033 </w:instrText>
          </w:r>
          <w:r w:rsidR="00A4355A">
            <w:fldChar w:fldCharType="separate"/>
          </w:r>
          <w:r w:rsidR="00B364C4">
            <w:rPr>
              <w:noProof/>
            </w:rPr>
            <w:t>[</w:t>
          </w:r>
          <w:hyperlink w:anchor="Fin10" w:history="1">
            <w:r w:rsidR="00B364C4">
              <w:rPr>
                <w:noProof/>
              </w:rPr>
              <w:t>13</w:t>
            </w:r>
          </w:hyperlink>
          <w:r w:rsidR="00B364C4">
            <w:rPr>
              <w:noProof/>
            </w:rPr>
            <w:t>]</w:t>
          </w:r>
          <w:r w:rsidR="00A4355A">
            <w:fldChar w:fldCharType="end"/>
          </w:r>
        </w:sdtContent>
      </w:sdt>
      <w:r w:rsidR="00095165">
        <w:t xml:space="preserve"> </w:t>
      </w:r>
      <w:r>
        <w:t xml:space="preserve">present techniques to automatically infer a semantic model on tabular data by getting top candidates </w:t>
      </w:r>
      <w:r w:rsidR="001B2101">
        <w:t xml:space="preserve">from </w:t>
      </w:r>
      <w:proofErr w:type="spellStart"/>
      <w:r w:rsidR="001B2101" w:rsidRPr="00366A93">
        <w:t>Wikitology</w:t>
      </w:r>
      <w:proofErr w:type="spellEnd"/>
      <w:r>
        <w:t xml:space="preserve"> </w:t>
      </w:r>
      <w:sdt>
        <w:sdtPr>
          <w:id w:val="1347521917"/>
          <w:citation/>
        </w:sdtPr>
        <w:sdtContent>
          <w:r w:rsidR="00A4355A">
            <w:fldChar w:fldCharType="begin"/>
          </w:r>
          <w:r w:rsidR="00366A93">
            <w:instrText xml:space="preserve"> CITATION Fin09 \l 1033 </w:instrText>
          </w:r>
          <w:r w:rsidR="00A4355A">
            <w:fldChar w:fldCharType="separate"/>
          </w:r>
          <w:r w:rsidR="00B364C4">
            <w:rPr>
              <w:noProof/>
            </w:rPr>
            <w:t>[</w:t>
          </w:r>
          <w:hyperlink w:anchor="Fin09" w:history="1">
            <w:r w:rsidR="00B364C4">
              <w:rPr>
                <w:noProof/>
              </w:rPr>
              <w:t>14</w:t>
            </w:r>
          </w:hyperlink>
          <w:r w:rsidR="00B364C4">
            <w:rPr>
              <w:noProof/>
            </w:rPr>
            <w:t>]</w:t>
          </w:r>
          <w:r w:rsidR="00A4355A">
            <w:fldChar w:fldCharType="end"/>
          </w:r>
        </w:sdtContent>
      </w:sdt>
      <w:r w:rsidR="00366A93">
        <w:t xml:space="preserve"> </w:t>
      </w:r>
      <w:r w:rsidR="00B03BEE">
        <w:t>and classify</w:t>
      </w:r>
      <w:r w:rsidR="00D01B6F">
        <w:t>ing</w:t>
      </w:r>
      <w:r>
        <w:t xml:space="preserve"> them with </w:t>
      </w:r>
      <w:r w:rsidR="00A83E17">
        <w:t xml:space="preserve">the </w:t>
      </w:r>
      <w:r>
        <w:t xml:space="preserve">Google page ranking algorithm. </w:t>
      </w:r>
      <w:r w:rsidR="00813BF7">
        <w:t>Since</w:t>
      </w:r>
      <w:r>
        <w:t xml:space="preserve"> the authors’ goal is to export the resulting table data as Linked Data and not to improve schema matching, some columns can be labeled incorrectly, </w:t>
      </w:r>
      <w:r w:rsidR="002F452D">
        <w:t xml:space="preserve">and </w:t>
      </w:r>
      <w:r>
        <w:t>acronyms and la</w:t>
      </w:r>
      <w:r w:rsidR="001B2101">
        <w:t xml:space="preserve">nguages are not well handled </w:t>
      </w:r>
      <w:sdt>
        <w:sdtPr>
          <w:id w:val="1669443717"/>
          <w:citation/>
        </w:sdtPr>
        <w:sdtContent>
          <w:r w:rsidR="00A4355A">
            <w:fldChar w:fldCharType="begin"/>
          </w:r>
          <w:r w:rsidR="001B2101">
            <w:instrText xml:space="preserve"> CITATION Fin10 \l 1033 </w:instrText>
          </w:r>
          <w:r w:rsidR="00A4355A">
            <w:fldChar w:fldCharType="separate"/>
          </w:r>
          <w:r w:rsidR="00B364C4">
            <w:rPr>
              <w:noProof/>
            </w:rPr>
            <w:t>[</w:t>
          </w:r>
          <w:hyperlink w:anchor="Fin10" w:history="1">
            <w:r w:rsidR="00B364C4">
              <w:rPr>
                <w:noProof/>
              </w:rPr>
              <w:t>13</w:t>
            </w:r>
          </w:hyperlink>
          <w:r w:rsidR="00B364C4">
            <w:rPr>
              <w:noProof/>
            </w:rPr>
            <w:t>]</w:t>
          </w:r>
          <w:r w:rsidR="00A4355A">
            <w:fldChar w:fldCharType="end"/>
          </w:r>
        </w:sdtContent>
      </w:sdt>
      <w:r>
        <w:t xml:space="preserve">. In the </w:t>
      </w:r>
      <w:r w:rsidR="00480963">
        <w:t xml:space="preserve">Helix project </w:t>
      </w:r>
      <w:sdt>
        <w:sdtPr>
          <w:id w:val="-1124544463"/>
          <w:citation/>
        </w:sdtPr>
        <w:sdtContent>
          <w:r w:rsidR="00A4355A">
            <w:fldChar w:fldCharType="begin"/>
          </w:r>
          <w:r w:rsidR="00480963">
            <w:instrText xml:space="preserve"> CITATION Has11 \l 1033 </w:instrText>
          </w:r>
          <w:r w:rsidR="00A4355A">
            <w:fldChar w:fldCharType="separate"/>
          </w:r>
          <w:r w:rsidR="00B364C4">
            <w:rPr>
              <w:noProof/>
            </w:rPr>
            <w:t>[</w:t>
          </w:r>
          <w:hyperlink w:anchor="Has11" w:history="1">
            <w:r w:rsidR="00B364C4">
              <w:rPr>
                <w:noProof/>
              </w:rPr>
              <w:t>15</w:t>
            </w:r>
          </w:hyperlink>
          <w:r w:rsidR="00B364C4">
            <w:rPr>
              <w:noProof/>
            </w:rPr>
            <w:t>]</w:t>
          </w:r>
          <w:r w:rsidR="00A4355A">
            <w:fldChar w:fldCharType="end"/>
          </w:r>
        </w:sdtContent>
      </w:sdt>
      <w:r w:rsidRPr="00480963">
        <w:t>,</w:t>
      </w:r>
      <w:r>
        <w:t xml:space="preserve"> a tagging mechanism is used to add semantic information on tabular data. A sample of instance</w:t>
      </w:r>
      <w:r w:rsidR="00BB744D">
        <w:t>s</w:t>
      </w:r>
      <w:r>
        <w:t xml:space="preserve"> values for each column is taken and a set of tags with </w:t>
      </w:r>
      <w:r w:rsidR="00CE3FA0">
        <w:t>score</w:t>
      </w:r>
      <w:r w:rsidR="00BB744D">
        <w:t>s</w:t>
      </w:r>
      <w:r>
        <w:t xml:space="preserve"> are gathered from online sources such as Freebase</w:t>
      </w:r>
      <w:r w:rsidR="00817488">
        <w:t xml:space="preserve"> </w:t>
      </w:r>
      <w:sdt>
        <w:sdtPr>
          <w:id w:val="-996570757"/>
          <w:citation/>
        </w:sdtPr>
        <w:sdtContent>
          <w:r w:rsidR="00A4355A">
            <w:fldChar w:fldCharType="begin"/>
          </w:r>
          <w:r w:rsidR="00817488">
            <w:instrText xml:space="preserve"> CITATION Met \l 1033 </w:instrText>
          </w:r>
          <w:r w:rsidR="00A4355A">
            <w:fldChar w:fldCharType="separate"/>
          </w:r>
          <w:r w:rsidR="00B364C4">
            <w:rPr>
              <w:noProof/>
            </w:rPr>
            <w:t>[</w:t>
          </w:r>
          <w:hyperlink w:anchor="Met" w:history="1">
            <w:r w:rsidR="00B364C4">
              <w:rPr>
                <w:noProof/>
              </w:rPr>
              <w:t>16</w:t>
            </w:r>
          </w:hyperlink>
          <w:r w:rsidR="00B364C4">
            <w:rPr>
              <w:noProof/>
            </w:rPr>
            <w:t>]</w:t>
          </w:r>
          <w:r w:rsidR="00A4355A">
            <w:fldChar w:fldCharType="end"/>
          </w:r>
        </w:sdtContent>
      </w:sdt>
      <w:r>
        <w:t>. Tags are then correlated to infer annotations for the column. The mechanism is quite similar to ours but the resulting tags for the column are independent of the existing column name and sampling might not always provide a representative population of the instance values.</w:t>
      </w:r>
    </w:p>
    <w:p w:rsidR="00773FA5" w:rsidRDefault="00773FA5" w:rsidP="00773FA5">
      <w:pPr>
        <w:pStyle w:val="Heading1"/>
        <w:spacing w:before="120"/>
        <w:rPr>
          <w:ins w:id="11" w:author="ASSAF, Ahmad" w:date="2012-08-31T11:29:00Z"/>
        </w:rPr>
      </w:pPr>
      <w:r>
        <w:t>PROPOSITION</w:t>
      </w:r>
    </w:p>
    <w:p w:rsidR="00896020" w:rsidRPr="00896020" w:rsidRDefault="00896020" w:rsidP="00896020">
      <w:pPr>
        <w:rPr>
          <w:rPrChange w:id="12" w:author="ASSAF, Ahmad" w:date="2012-08-31T11:29:00Z">
            <w:rPr/>
          </w:rPrChange>
        </w:rPr>
        <w:pPrChange w:id="13" w:author="ASSAF, Ahmad" w:date="2012-08-31T11:29:00Z">
          <w:pPr>
            <w:pStyle w:val="Heading1"/>
            <w:spacing w:before="120"/>
          </w:pPr>
        </w:pPrChange>
      </w:pPr>
    </w:p>
    <w:p w:rsidR="005044FC" w:rsidRDefault="00773FA5" w:rsidP="00773FA5">
      <w:pPr>
        <w:autoSpaceDE w:val="0"/>
        <w:autoSpaceDN w:val="0"/>
        <w:adjustRightInd w:val="0"/>
        <w:spacing w:after="0"/>
        <w:rPr>
          <w:ins w:id="14" w:author="troncy" w:date="2012-08-31T09:46:00Z"/>
        </w:rPr>
      </w:pPr>
      <w:r w:rsidRPr="00276AC2">
        <w:t>Google Refine</w:t>
      </w:r>
      <w:r w:rsidRPr="00126A55">
        <w:t xml:space="preserve"> (formerly Freebase </w:t>
      </w:r>
      <w:proofErr w:type="spellStart"/>
      <w:r w:rsidRPr="00126A55">
        <w:t>Gridworks</w:t>
      </w:r>
      <w:proofErr w:type="spellEnd"/>
      <w:r w:rsidRPr="00126A55">
        <w:t xml:space="preserve">) is a tool designed to quickly and efficiently </w:t>
      </w:r>
      <w:r>
        <w:t xml:space="preserve">process, clean and </w:t>
      </w:r>
      <w:r w:rsidR="00A815D1">
        <w:t xml:space="preserve">eventually </w:t>
      </w:r>
      <w:r>
        <w:t>enrich large amounts of data with existing knowledge bases such as Freebase. The tool has however some limitations: it was initially designed for data cleansing on only one data set at a time, with no possibility to compose columns from different data sets.</w:t>
      </w:r>
      <w:r w:rsidR="005044FC">
        <w:t xml:space="preserve"> Moreover, Google Refine has some strict assumptions over the input of spreadsheets which makes it difficult to identify primitive and complex data types.</w:t>
      </w:r>
    </w:p>
    <w:p w:rsidR="00C26590" w:rsidRDefault="00C26590" w:rsidP="00773FA5">
      <w:pPr>
        <w:autoSpaceDE w:val="0"/>
        <w:autoSpaceDN w:val="0"/>
        <w:adjustRightInd w:val="0"/>
        <w:spacing w:after="0"/>
      </w:pPr>
    </w:p>
    <w:p w:rsidR="005044FC" w:rsidRDefault="005044FC" w:rsidP="00773FA5">
      <w:pPr>
        <w:autoSpaceDE w:val="0"/>
        <w:autoSpaceDN w:val="0"/>
        <w:adjustRightInd w:val="0"/>
        <w:spacing w:after="0"/>
      </w:pPr>
      <w:r>
        <w:t>The AMC is a novel framework that supports the construction and execution of new matching components or algorithms.</w:t>
      </w:r>
      <w:r w:rsidR="002604BC">
        <w:t xml:space="preserve"> AMC contains several matching components that can be plugged and used, like string matchers (</w:t>
      </w:r>
      <w:proofErr w:type="spellStart"/>
      <w:r w:rsidR="002604BC">
        <w:t>Levenshtein</w:t>
      </w:r>
      <w:proofErr w:type="spellEnd"/>
      <w:r w:rsidR="002604BC">
        <w:t xml:space="preserve">, </w:t>
      </w:r>
      <w:proofErr w:type="spellStart"/>
      <w:r w:rsidR="002604BC" w:rsidRPr="002604BC">
        <w:t>JaroWinkler</w:t>
      </w:r>
      <w:proofErr w:type="spellEnd"/>
      <w:r w:rsidR="002604BC">
        <w:t xml:space="preserve"> … etc.), data types matchers and path matchers. It also provides a set of combination and selection algorithms to produce optimized results (weighted average, average, sigmoid … etc.).  </w:t>
      </w:r>
    </w:p>
    <w:p w:rsidR="005044FC" w:rsidRDefault="005044FC" w:rsidP="00773FA5">
      <w:pPr>
        <w:autoSpaceDE w:val="0"/>
        <w:autoSpaceDN w:val="0"/>
        <w:adjustRightInd w:val="0"/>
        <w:spacing w:after="0"/>
      </w:pPr>
    </w:p>
    <w:p w:rsidR="00773FA5" w:rsidRDefault="00773FA5" w:rsidP="00773FA5">
      <w:pPr>
        <w:autoSpaceDE w:val="0"/>
        <w:autoSpaceDN w:val="0"/>
        <w:adjustRightInd w:val="0"/>
        <w:spacing w:after="0"/>
      </w:pPr>
      <w:r>
        <w:t xml:space="preserve">In this section, we describe in detail our framework allowing data </w:t>
      </w:r>
      <w:proofErr w:type="spellStart"/>
      <w:r>
        <w:t>mashup</w:t>
      </w:r>
      <w:proofErr w:type="spellEnd"/>
      <w:r>
        <w:t xml:space="preserve"> from several sources. We first present our framework architecture, then the activity flow and finally our approach to schema matching.</w:t>
      </w:r>
    </w:p>
    <w:p w:rsidR="00773FA5" w:rsidRDefault="00773FA5" w:rsidP="00773FA5">
      <w:pPr>
        <w:autoSpaceDE w:val="0"/>
        <w:autoSpaceDN w:val="0"/>
        <w:adjustRightInd w:val="0"/>
        <w:spacing w:after="0"/>
      </w:pPr>
    </w:p>
    <w:p w:rsidR="00773FA5" w:rsidRDefault="00773FA5" w:rsidP="00773FA5">
      <w:pPr>
        <w:pStyle w:val="Heading2"/>
        <w:rPr>
          <w:ins w:id="15" w:author="ASSAF, Ahmad" w:date="2012-08-31T11:29:00Z"/>
        </w:rPr>
      </w:pPr>
      <w:r>
        <w:t>Framework Architecture</w:t>
      </w:r>
    </w:p>
    <w:p w:rsidR="00896020" w:rsidRPr="00896020" w:rsidRDefault="00896020" w:rsidP="00896020">
      <w:pPr>
        <w:rPr>
          <w:rPrChange w:id="16" w:author="ASSAF, Ahmad" w:date="2012-08-31T11:29:00Z">
            <w:rPr/>
          </w:rPrChange>
        </w:rPr>
        <w:pPrChange w:id="17" w:author="ASSAF, Ahmad" w:date="2012-08-31T11:29:00Z">
          <w:pPr>
            <w:pStyle w:val="Heading2"/>
          </w:pPr>
        </w:pPrChange>
      </w:pPr>
    </w:p>
    <w:p w:rsidR="00773FA5" w:rsidRDefault="00773FA5" w:rsidP="00773FA5">
      <w:pPr>
        <w:pStyle w:val="BodyTextIndent"/>
        <w:spacing w:after="120"/>
        <w:ind w:firstLine="0"/>
        <w:rPr>
          <w:noProof/>
        </w:rPr>
      </w:pPr>
      <w:r w:rsidRPr="00E22DEE">
        <w:rPr>
          <w:noProof/>
        </w:rPr>
        <w:t xml:space="preserve">Google Refine makes use </w:t>
      </w:r>
      <w:r>
        <w:rPr>
          <w:noProof/>
        </w:rPr>
        <w:t xml:space="preserve">of </w:t>
      </w:r>
      <w:r w:rsidRPr="00EE0F57">
        <w:rPr>
          <w:noProof/>
        </w:rPr>
        <w:t>a modular web application framework</w:t>
      </w:r>
      <w:r>
        <w:rPr>
          <w:noProof/>
        </w:rPr>
        <w:t xml:space="preserve"> similar to OSGi called Butterfly </w:t>
      </w:r>
      <w:sdt>
        <w:sdtPr>
          <w:rPr>
            <w:noProof/>
          </w:rPr>
          <w:id w:val="1756472823"/>
          <w:citation/>
        </w:sdtPr>
        <w:sdtContent>
          <w:r w:rsidR="00A4355A">
            <w:rPr>
              <w:noProof/>
            </w:rPr>
            <w:fldChar w:fldCharType="begin"/>
          </w:r>
          <w:r>
            <w:rPr>
              <w:noProof/>
            </w:rPr>
            <w:instrText xml:space="preserve"> CITATION Smi \l 1033 </w:instrText>
          </w:r>
          <w:r w:rsidR="00A4355A">
            <w:rPr>
              <w:noProof/>
            </w:rPr>
            <w:fldChar w:fldCharType="separate"/>
          </w:r>
          <w:r w:rsidR="00B364C4">
            <w:rPr>
              <w:noProof/>
            </w:rPr>
            <w:t>[</w:t>
          </w:r>
          <w:hyperlink w:anchor="Smi" w:history="1">
            <w:r w:rsidR="00B364C4">
              <w:rPr>
                <w:noProof/>
              </w:rPr>
              <w:t>17</w:t>
            </w:r>
          </w:hyperlink>
          <w:r w:rsidR="00B364C4">
            <w:rPr>
              <w:noProof/>
            </w:rPr>
            <w:t>]</w:t>
          </w:r>
          <w:r w:rsidR="00A4355A">
            <w:rPr>
              <w:noProof/>
            </w:rPr>
            <w:fldChar w:fldCharType="end"/>
          </w:r>
        </w:sdtContent>
      </w:sdt>
      <w:r>
        <w:rPr>
          <w:noProof/>
        </w:rPr>
        <w:t xml:space="preserve">. </w:t>
      </w:r>
      <w:r w:rsidRPr="00502846">
        <w:rPr>
          <w:noProof/>
        </w:rPr>
        <w:t xml:space="preserve">The server-side </w:t>
      </w:r>
      <w:r>
        <w:rPr>
          <w:noProof/>
        </w:rPr>
        <w:t xml:space="preserve">written in Java </w:t>
      </w:r>
      <w:r w:rsidRPr="00502846">
        <w:rPr>
          <w:noProof/>
        </w:rPr>
        <w:t>maintains</w:t>
      </w:r>
      <w:r w:rsidRPr="00B473D9">
        <w:rPr>
          <w:rFonts w:ascii="Arial" w:hAnsi="Arial" w:cs="Arial"/>
          <w:sz w:val="20"/>
        </w:rPr>
        <w:t xml:space="preserve"> </w:t>
      </w:r>
      <w:r w:rsidRPr="00502846">
        <w:rPr>
          <w:noProof/>
        </w:rPr>
        <w:t xml:space="preserve">states of the data (undo/redo history, long-running processes, etc.) while the client-side </w:t>
      </w:r>
      <w:r>
        <w:rPr>
          <w:noProof/>
        </w:rPr>
        <w:t xml:space="preserve">implemented in Javascript </w:t>
      </w:r>
      <w:r w:rsidRPr="00502846">
        <w:rPr>
          <w:noProof/>
        </w:rPr>
        <w:t>maintains states of the user interface (facets and their selections, view pagination, etc.).</w:t>
      </w:r>
      <w:r>
        <w:rPr>
          <w:noProof/>
        </w:rPr>
        <w:t xml:space="preserve"> Communication between the </w:t>
      </w:r>
      <w:r>
        <w:rPr>
          <w:noProof/>
        </w:rPr>
        <w:lastRenderedPageBreak/>
        <w:t>client and server is done through REST web services.</w:t>
      </w:r>
    </w:p>
    <w:p w:rsidR="00574E87" w:rsidRDefault="00574E87" w:rsidP="00574E87">
      <w:pPr>
        <w:pStyle w:val="BodyTextIndent"/>
        <w:spacing w:after="120"/>
        <w:ind w:firstLine="0"/>
        <w:rPr>
          <w:noProof/>
        </w:rPr>
      </w:pPr>
    </w:p>
    <w:p w:rsidR="00574E87" w:rsidRDefault="00574E87" w:rsidP="00574E87">
      <w:pPr>
        <w:rPr>
          <w:noProof/>
        </w:rPr>
      </w:pPr>
      <w:r>
        <w:t>As depicted in Figure 1, our framework leverages Google Refine and defines three new Butterfly modules to extend the server’s functionality (namely Match, Merge and Aggregate modules) and one JavaScript extension to capture user interaction with these new data matching capabilities.</w:t>
      </w:r>
      <w:r w:rsidRPr="009F4060">
        <w:rPr>
          <w:noProof/>
        </w:rPr>
        <w:t xml:space="preserve"> </w:t>
      </w:r>
    </w:p>
    <w:p w:rsidR="00773FA5" w:rsidRDefault="00773FA5" w:rsidP="00773FA5">
      <w:pPr>
        <w:pStyle w:val="Heading2"/>
        <w:spacing w:before="120"/>
        <w:rPr>
          <w:ins w:id="18" w:author="ASSAF, Ahmad" w:date="2012-08-31T11:29:00Z"/>
        </w:rPr>
      </w:pPr>
      <w:r>
        <w:t>Activity Flow</w:t>
      </w:r>
    </w:p>
    <w:p w:rsidR="00896020" w:rsidRPr="00896020" w:rsidRDefault="00896020" w:rsidP="00896020">
      <w:pPr>
        <w:rPr>
          <w:rPrChange w:id="19" w:author="ASSAF, Ahmad" w:date="2012-08-31T11:29:00Z">
            <w:rPr/>
          </w:rPrChange>
        </w:rPr>
        <w:pPrChange w:id="20" w:author="ASSAF, Ahmad" w:date="2012-08-31T11:29:00Z">
          <w:pPr>
            <w:pStyle w:val="Heading2"/>
            <w:spacing w:before="120"/>
          </w:pPr>
        </w:pPrChange>
      </w:pPr>
    </w:p>
    <w:p w:rsidR="00574E87" w:rsidRDefault="00574E87" w:rsidP="00574E87">
      <w:r>
        <w:t>This section presents the sequence of activities and interdependencies between these activities when using our framework. Figure 2 gives an outline of these activities.</w:t>
      </w:r>
    </w:p>
    <w:p w:rsidR="00574E87" w:rsidRDefault="006E5ED2" w:rsidP="00574E87">
      <w:r>
        <w:rPr>
          <w:noProof/>
        </w:rPr>
        <mc:AlternateContent>
          <mc:Choice Requires="wpg">
            <w:drawing>
              <wp:inline distT="0" distB="0" distL="0" distR="0">
                <wp:extent cx="3049270" cy="2528570"/>
                <wp:effectExtent l="0" t="0" r="0" b="5080"/>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2528570"/>
                          <a:chOff x="6359" y="2771"/>
                          <a:chExt cx="5188" cy="3512"/>
                        </a:xfrm>
                      </wpg:grpSpPr>
                      <pic:pic xmlns:pic="http://schemas.openxmlformats.org/drawingml/2006/picture">
                        <pic:nvPicPr>
                          <pic:cNvPr id="9" name="Picture 3"/>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6359" y="2771"/>
                            <a:ext cx="5188" cy="3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4"/>
                        <wps:cNvSpPr txBox="1">
                          <a:spLocks noChangeArrowheads="1"/>
                        </wps:cNvSpPr>
                        <wps:spPr bwMode="auto">
                          <a:xfrm>
                            <a:off x="6571" y="5932"/>
                            <a:ext cx="4598" cy="351"/>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1CB" w:rsidRDefault="004E31CB" w:rsidP="00574E87">
                              <w:pPr>
                                <w:pStyle w:val="Caption"/>
                              </w:pPr>
                              <w:proofErr w:type="gramStart"/>
                              <w:r>
                                <w:t>Figure 2.</w:t>
                              </w:r>
                              <w:proofErr w:type="gramEnd"/>
                              <w:r>
                                <w:t xml:space="preserve"> Activity Flow</w:t>
                              </w:r>
                            </w:p>
                            <w:p w:rsidR="004E31CB" w:rsidRDefault="004E31CB" w:rsidP="00574E87">
                              <w:pPr>
                                <w:rPr>
                                  <w:lang w:val="en-AU"/>
                                </w:rPr>
                              </w:pPr>
                            </w:p>
                            <w:p w:rsidR="004E31CB" w:rsidRDefault="004E31CB" w:rsidP="00574E87">
                              <w:pPr>
                                <w:rPr>
                                  <w:lang w:val="en-AU"/>
                                </w:rPr>
                              </w:pPr>
                            </w:p>
                          </w:txbxContent>
                        </wps:txbx>
                        <wps:bodyPr rot="0" vert="horz" wrap="square" lIns="91440" tIns="45720" rIns="91440" bIns="45720" anchor="t" anchorCtr="0" upright="1">
                          <a:noAutofit/>
                        </wps:bodyPr>
                      </wps:wsp>
                    </wpg:wgp>
                  </a:graphicData>
                </a:graphic>
              </wp:inline>
            </w:drawing>
          </mc:Choice>
          <mc:Fallback>
            <w:pict>
              <v:group id="Group 4" o:spid="_x0000_s1026" style="width:240.1pt;height:199.1pt;mso-position-horizontal-relative:char;mso-position-vertical-relative:line" coordorigin="6359,2771" coordsize="5188,35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359;top:2771;width:5188;height:302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pZADCAAAA2gAAAA8AAABkcnMvZG93bnJldi54bWxEj9FqwkAURN8L/sNyhb7VjVKkRlcp2tC8&#10;lUQ/4JK9TdJm767Z1cS/d4VCH4eZOcNsdqPpxJV631pWMJ8lIIgrq1uuFZyO2csbCB+QNXaWScGN&#10;POy2k6cNptoOXNC1DLWIEPYpKmhCcKmUvmrIoJ9ZRxy9b9sbDFH2tdQ9DhFuOrlIkqU02HJcaNDR&#10;vqHqt7wYBdnZ/ejD+LX6yOvC2Mtr6T5Pe6Wep+P7GkSgMfyH/9q5VrCCx5V4A+T2D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qWQAwgAAANoAAAAPAAAAAAAAAAAAAAAAAJ8C&#10;AABkcnMvZG93bnJldi54bWxQSwUGAAAAAAQABAD3AAAAjgMAAAAA&#10;">
                  <v:imagedata r:id="rId11" o:title=""/>
                </v:shape>
                <v:shapetype id="_x0000_t202" coordsize="21600,21600" o:spt="202" path="m,l,21600r21600,l21600,xe">
                  <v:stroke joinstyle="miter"/>
                  <v:path gradientshapeok="t" o:connecttype="rect"/>
                </v:shapetype>
                <v:shape id="_x0000_s1028" type="#_x0000_t202" style="position:absolute;left:6571;top:5932;width:4598;height: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4E31CB" w:rsidRDefault="004E31CB" w:rsidP="00574E87">
                        <w:pPr>
                          <w:pStyle w:val="Caption"/>
                        </w:pPr>
                        <w:proofErr w:type="gramStart"/>
                        <w:r>
                          <w:t>Figure 2.</w:t>
                        </w:r>
                        <w:proofErr w:type="gramEnd"/>
                        <w:r>
                          <w:t xml:space="preserve"> Activity Flow</w:t>
                        </w:r>
                      </w:p>
                      <w:p w:rsidR="004E31CB" w:rsidRDefault="004E31CB" w:rsidP="00574E87">
                        <w:pPr>
                          <w:rPr>
                            <w:lang w:val="en-AU"/>
                          </w:rPr>
                        </w:pPr>
                      </w:p>
                      <w:p w:rsidR="004E31CB" w:rsidRDefault="004E31CB" w:rsidP="00574E87">
                        <w:pPr>
                          <w:rPr>
                            <w:lang w:val="en-AU"/>
                          </w:rPr>
                        </w:pPr>
                      </w:p>
                    </w:txbxContent>
                  </v:textbox>
                </v:shape>
                <w10:anchorlock/>
              </v:group>
            </w:pict>
          </mc:Fallback>
        </mc:AlternateContent>
      </w:r>
    </w:p>
    <w:p w:rsidR="00045210" w:rsidDel="00896020" w:rsidRDefault="006E5ED2" w:rsidP="00896020">
      <w:pPr>
        <w:rPr>
          <w:del w:id="21" w:author="ASSAF, Ahmad" w:date="2012-08-31T11:28:00Z"/>
        </w:rPr>
        <w:pPrChange w:id="22" w:author="ASSAF, Ahmad" w:date="2012-08-31T11:28:00Z">
          <w:pPr/>
        </w:pPrChange>
      </w:pPr>
      <w:r>
        <w:rPr>
          <w:noProof/>
        </w:rPr>
        <mc:AlternateContent>
          <mc:Choice Requires="wpg">
            <w:drawing>
              <wp:anchor distT="0" distB="0" distL="114300" distR="114300" simplePos="0" relativeHeight="251659264" behindDoc="0" locked="0" layoutInCell="1" allowOverlap="1">
                <wp:simplePos x="0" y="0"/>
                <wp:positionH relativeFrom="column">
                  <wp:posOffset>-3504565</wp:posOffset>
                </wp:positionH>
                <wp:positionV relativeFrom="paragraph">
                  <wp:posOffset>3853815</wp:posOffset>
                </wp:positionV>
                <wp:extent cx="3086100" cy="1748790"/>
                <wp:effectExtent l="0" t="0" r="0" b="3810"/>
                <wp:wrapSquare wrapText="bothSides"/>
                <wp:docPr id="1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48790"/>
                          <a:chOff x="6561" y="1444"/>
                          <a:chExt cx="4598" cy="2880"/>
                        </a:xfrm>
                      </wpg:grpSpPr>
                      <pic:pic xmlns:pic="http://schemas.openxmlformats.org/drawingml/2006/picture">
                        <pic:nvPicPr>
                          <pic:cNvPr id="12" name="Picture 3"/>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7159" y="1444"/>
                            <a:ext cx="3303"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1CB" w:rsidRDefault="004E31CB" w:rsidP="00574E87">
                              <w:pPr>
                                <w:pStyle w:val="Caption"/>
                              </w:pPr>
                              <w:proofErr w:type="gramStart"/>
                              <w:r>
                                <w:t>Figure 1.</w:t>
                              </w:r>
                              <w:proofErr w:type="gramEnd"/>
                              <w:r>
                                <w:t xml:space="preserve"> Framework Architecture</w:t>
                              </w:r>
                            </w:p>
                            <w:p w:rsidR="004E31CB" w:rsidRDefault="004E31CB" w:rsidP="00574E87">
                              <w:pPr>
                                <w:pStyle w:val="Caption"/>
                              </w:pPr>
                            </w:p>
                            <w:p w:rsidR="004E31CB" w:rsidRDefault="004E31CB" w:rsidP="00574E87">
                              <w:pPr>
                                <w:pStyle w:val="Caption"/>
                              </w:pPr>
                              <w:r>
                                <w:t>.</w:t>
                              </w:r>
                            </w:p>
                            <w:p w:rsidR="004E31CB" w:rsidRDefault="004E31CB" w:rsidP="00574E87">
                              <w:pPr>
                                <w:rPr>
                                  <w:lang w:val="en-AU"/>
                                </w:rPr>
                              </w:pPr>
                            </w:p>
                            <w:p w:rsidR="004E31CB" w:rsidRDefault="004E31CB" w:rsidP="00574E87">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9" style="position:absolute;left:0;text-align:left;margin-left:-275.95pt;margin-top:303.45pt;width:243pt;height:137.7pt;z-index:251659264;mso-position-horizontal-relative:text;mso-position-vertical-relative:text" coordorigin="6561,1444" coordsize="4598,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">
                <v:shape id="Picture 3" o:spid="_x0000_s1030" type="#_x0000_t75" style="position:absolute;left:7159;top:1444;width:3303;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xPCjCAAAA2wAAAA8AAABkcnMvZG93bnJldi54bWxET01rg0AQvRf6H5Yp9FKaNUJDsK5ShKSB&#10;npKYnCfuVEV3VtyNsf++WyjkNo/3OWk+m15MNLrWsoLlIgJBXFndcq2gPG5e1yCcR9bYWyYFP+Qg&#10;zx4fUky0vfGepoOvRQhhl6CCxvshkdJVDRl0CzsQB+7bjgZ9gGMt9Yi3EG56GUfRShpsOTQ0OFDR&#10;UNUdrkbBqTxXX5uhu+639Pm268qLLV4uSj0/zR/vIDzN/i7+d+90mB/D3y/hAJn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MTwowgAAANsAAAAPAAAAAAAAAAAAAAAAAJ8C&#10;AABkcnMvZG93bnJldi54bWxQSwUGAAAAAAQABAD3AAAAjgMAAAAA&#10;">
                  <v:imagedata r:id="rId13" o:title=""/>
                </v:shape>
                <v:shape id="_x0000_s1031"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4E31CB" w:rsidRDefault="004E31CB" w:rsidP="00574E87">
                        <w:pPr>
                          <w:pStyle w:val="Caption"/>
                        </w:pPr>
                        <w:proofErr w:type="gramStart"/>
                        <w:r>
                          <w:t>Figure 1.</w:t>
                        </w:r>
                        <w:proofErr w:type="gramEnd"/>
                        <w:r>
                          <w:t xml:space="preserve"> Framework Architecture</w:t>
                        </w:r>
                      </w:p>
                      <w:p w:rsidR="004E31CB" w:rsidRDefault="004E31CB" w:rsidP="00574E87">
                        <w:pPr>
                          <w:pStyle w:val="Caption"/>
                        </w:pPr>
                      </w:p>
                      <w:p w:rsidR="004E31CB" w:rsidRDefault="004E31CB" w:rsidP="00574E87">
                        <w:pPr>
                          <w:pStyle w:val="Caption"/>
                        </w:pPr>
                        <w:r>
                          <w:t>.</w:t>
                        </w:r>
                      </w:p>
                      <w:p w:rsidR="004E31CB" w:rsidRDefault="004E31CB" w:rsidP="00574E87">
                        <w:pPr>
                          <w:rPr>
                            <w:lang w:val="en-AU"/>
                          </w:rPr>
                        </w:pPr>
                      </w:p>
                      <w:p w:rsidR="004E31CB" w:rsidRDefault="004E31CB" w:rsidP="00574E87">
                        <w:pPr>
                          <w:rPr>
                            <w:lang w:val="en-AU"/>
                          </w:rPr>
                        </w:pPr>
                      </w:p>
                    </w:txbxContent>
                  </v:textbox>
                </v:shape>
                <w10:wrap type="square"/>
              </v:group>
            </w:pict>
          </mc:Fallback>
        </mc:AlternateContent>
      </w:r>
      <w:r w:rsidR="00773FA5">
        <w:t xml:space="preserve">The data sets to match can be contained in files (e.g. </w:t>
      </w:r>
      <w:proofErr w:type="spellStart"/>
      <w:r w:rsidR="00773FA5">
        <w:t>csv</w:t>
      </w:r>
      <w:proofErr w:type="spellEnd"/>
      <w:r w:rsidR="00773FA5">
        <w:t xml:space="preserve">, Excel spreadsheets, etc.) or defined in Google Refine projects (step 1). The inputs for the match module are the source and target files and/or projects that contain the data sets. These projects are imported into the internal data structure (called schema) of the AMC </w:t>
      </w:r>
      <w:sdt>
        <w:sdtPr>
          <w:id w:val="-1362825078"/>
          <w:citation/>
        </w:sdtPr>
        <w:sdtContent>
          <w:r w:rsidR="00A4355A">
            <w:fldChar w:fldCharType="begin"/>
          </w:r>
          <w:r w:rsidR="00773FA5">
            <w:instrText xml:space="preserve">CITATION Peu11 \l 1033 </w:instrText>
          </w:r>
          <w:r w:rsidR="00A4355A">
            <w:fldChar w:fldCharType="separate"/>
          </w:r>
          <w:r w:rsidR="00B364C4">
            <w:rPr>
              <w:noProof/>
            </w:rPr>
            <w:t>[</w:t>
          </w:r>
          <w:r w:rsidR="004E31CB">
            <w:fldChar w:fldCharType="begin"/>
          </w:r>
          <w:r w:rsidR="004E31CB">
            <w:instrText xml:space="preserve"> HYPERLINK \l "Peu11" </w:instrText>
          </w:r>
          <w:r w:rsidR="004E31CB">
            <w:fldChar w:fldCharType="separate"/>
          </w:r>
          <w:r w:rsidR="00B364C4">
            <w:rPr>
              <w:noProof/>
            </w:rPr>
            <w:t>18</w:t>
          </w:r>
          <w:r w:rsidR="004E31CB">
            <w:rPr>
              <w:noProof/>
            </w:rPr>
            <w:fldChar w:fldCharType="end"/>
          </w:r>
          <w:r w:rsidR="00B364C4">
            <w:rPr>
              <w:noProof/>
            </w:rPr>
            <w:t>]</w:t>
          </w:r>
          <w:r w:rsidR="00A4355A">
            <w:fldChar w:fldCharType="end"/>
          </w:r>
        </w:sdtContent>
      </w:sdt>
      <w:r w:rsidR="00773FA5">
        <w:t xml:space="preserve"> (step 2). The AMC then uses a set of built-in algorithms to calculate similarities between the source and target schemas on an element basis, i.e. column names in the case of spreadsheets or relational databases. The output is a set of similarities, each containing a triple consisting of source schema element, target element, and similarity between the two.</w:t>
      </w:r>
    </w:p>
    <w:p w:rsidR="00473E8A" w:rsidRDefault="006E5ED2" w:rsidP="00896020">
      <w:pPr>
        <w:rPr>
          <w:ins w:id="23" w:author="troncy" w:date="2012-08-31T09:57:00Z"/>
        </w:rPr>
        <w:pPrChange w:id="24" w:author="ASSAF, Ahmad" w:date="2012-08-31T11:28:00Z">
          <w:pPr/>
        </w:pPrChange>
      </w:pPr>
      <w:del w:id="25" w:author="ASSAF, Ahmad" w:date="2012-08-31T11:23:00Z">
        <w:r w:rsidDel="004E31CB">
          <w:rPr>
            <w:noProof/>
          </w:rPr>
          <mc:AlternateContent>
            <mc:Choice Requires="wpg">
              <w:drawing>
                <wp:inline distT="0" distB="0" distL="0" distR="0" wp14:anchorId="47F5F10F" wp14:editId="412DB6B3">
                  <wp:extent cx="3049270" cy="2748915"/>
                  <wp:effectExtent l="0" t="0" r="635" b="0"/>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9270" cy="2748915"/>
                            <a:chOff x="6561" y="-297"/>
                            <a:chExt cx="4598" cy="5541"/>
                          </a:xfrm>
                        </wpg:grpSpPr>
                        <pic:pic xmlns:pic="http://schemas.openxmlformats.org/drawingml/2006/picture">
                          <pic:nvPicPr>
                            <pic:cNvPr id="3" name="Picture 3"/>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998" y="-297"/>
                              <a:ext cx="3713" cy="4995"/>
                            </a:xfrm>
                            <a:prstGeom prst="rect">
                              <a:avLst/>
                            </a:prstGeom>
                            <a:noFill/>
                            <a:extLst>
                              <a:ext uri="{909E8E84-426E-40DD-AFC4-6F175D3DCCD1}">
                                <a14:hiddenFill xmlns:a14="http://schemas.microsoft.com/office/drawing/2010/main">
                                  <a:solidFill>
                                    <a:srgbClr val="FFFFFF"/>
                                  </a:solidFill>
                                </a14:hiddenFill>
                              </a:ext>
                            </a:extLst>
                          </pic:spPr>
                        </pic:pic>
                        <wps:wsp>
                          <wps:cNvPr id="5" name="Text Box 10"/>
                          <wps:cNvSpPr txBox="1">
                            <a:spLocks noChangeArrowheads="1"/>
                          </wps:cNvSpPr>
                          <wps:spPr bwMode="auto">
                            <a:xfrm>
                              <a:off x="6561" y="471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1CB" w:rsidRDefault="004E31CB" w:rsidP="00045210">
                                <w:pPr>
                                  <w:pStyle w:val="Caption"/>
                                </w:pPr>
                                <w:proofErr w:type="gramStart"/>
                                <w:r>
                                  <w:t>Figure 3.</w:t>
                                </w:r>
                                <w:proofErr w:type="gramEnd"/>
                                <w:r>
                                  <w:t xml:space="preserve"> Suggestions of mappings between table columns</w:t>
                                </w:r>
                              </w:p>
                              <w:p w:rsidR="004E31CB" w:rsidRDefault="004E31CB" w:rsidP="00045210">
                                <w:pPr>
                                  <w:pStyle w:val="Caption"/>
                                </w:pPr>
                              </w:p>
                              <w:p w:rsidR="004E31CB" w:rsidRDefault="004E31CB" w:rsidP="00045210">
                                <w:pPr>
                                  <w:pStyle w:val="Caption"/>
                                </w:pPr>
                                <w:r>
                                  <w:t>.</w:t>
                                </w:r>
                              </w:p>
                              <w:p w:rsidR="004E31CB" w:rsidRDefault="004E31CB" w:rsidP="00045210">
                                <w:pPr>
                                  <w:rPr>
                                    <w:lang w:val="en-AU"/>
                                  </w:rPr>
                                </w:pPr>
                              </w:p>
                              <w:p w:rsidR="004E31CB" w:rsidRDefault="004E31CB" w:rsidP="00045210">
                                <w:pPr>
                                  <w:rPr>
                                    <w:lang w:val="en-AU"/>
                                  </w:rPr>
                                </w:pPr>
                              </w:p>
                            </w:txbxContent>
                          </wps:txbx>
                          <wps:bodyPr rot="0" vert="horz" wrap="square" lIns="91440" tIns="45720" rIns="91440" bIns="45720" anchor="t" anchorCtr="0" upright="1">
                            <a:noAutofit/>
                          </wps:bodyPr>
                        </wps:wsp>
                      </wpg:wgp>
                    </a:graphicData>
                  </a:graphic>
                </wp:inline>
              </w:drawing>
            </mc:Choice>
            <mc:Fallback>
              <w:pict>
                <v:group id="Group 27" o:spid="_x0000_s1032" style="width:240.1pt;height:216.45pt;mso-position-horizontal-relative:char;mso-position-vertical-relative:line" coordorigin="6561,-297" coordsize="4598,5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">
                  <v:shape id="Picture 3" o:spid="_x0000_s1033" type="#_x0000_t75" style="position:absolute;left:6998;top:-297;width:3713;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6aMfFAAAA2gAAAA8AAABkcnMvZG93bnJldi54bWxEj91KAzEUhO8LvkM4gndtdlupsm5apK0g&#10;FZRWES9PN2d/7OZkSWJ3+/ZGKHg5zMw3TL4cTCtO5HxjWUE6SUAQF1Y3XCn4eH8a34PwAVlja5kU&#10;nMnDcnE1yjHTtucdnfahEhHCPkMFdQhdJqUvajLoJ7Yjjl5pncEQpaukdthHuGnlNEnm0mDDcaHG&#10;jlY1Fcf9j1Hw+SrXpaPv2236dfd2aPrDZpe+KHVzPTw+gAg0hP/wpf2sFczg70q8AXLx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d+mjHxQAAANoAAAAPAAAAAAAAAAAAAAAA&#10;AJ8CAABkcnMvZG93bnJldi54bWxQSwUGAAAAAAQABAD3AAAAkQMAAAAA&#10;">
                    <v:imagedata r:id="rId15" o:title=""/>
                  </v:shape>
                  <v:shape id="Text Box 10" o:spid="_x0000_s1034"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4E31CB" w:rsidRDefault="004E31CB" w:rsidP="00045210">
                          <w:pPr>
                            <w:pStyle w:val="Caption"/>
                          </w:pPr>
                          <w:proofErr w:type="gramStart"/>
                          <w:r>
                            <w:t>Figure 3.</w:t>
                          </w:r>
                          <w:proofErr w:type="gramEnd"/>
                          <w:r>
                            <w:t xml:space="preserve"> Suggestions of mappings between table columns</w:t>
                          </w:r>
                        </w:p>
                        <w:p w:rsidR="004E31CB" w:rsidRDefault="004E31CB" w:rsidP="00045210">
                          <w:pPr>
                            <w:pStyle w:val="Caption"/>
                          </w:pPr>
                        </w:p>
                        <w:p w:rsidR="004E31CB" w:rsidRDefault="004E31CB" w:rsidP="00045210">
                          <w:pPr>
                            <w:pStyle w:val="Caption"/>
                          </w:pPr>
                          <w:r>
                            <w:t>.</w:t>
                          </w:r>
                        </w:p>
                        <w:p w:rsidR="004E31CB" w:rsidRDefault="004E31CB" w:rsidP="00045210">
                          <w:pPr>
                            <w:rPr>
                              <w:lang w:val="en-AU"/>
                            </w:rPr>
                          </w:pPr>
                        </w:p>
                        <w:p w:rsidR="004E31CB" w:rsidRDefault="004E31CB" w:rsidP="00045210">
                          <w:pPr>
                            <w:rPr>
                              <w:lang w:val="en-AU"/>
                            </w:rPr>
                          </w:pPr>
                        </w:p>
                      </w:txbxContent>
                    </v:textbox>
                  </v:shape>
                  <w10:anchorlock/>
                </v:group>
              </w:pict>
            </mc:Fallback>
          </mc:AlternateContent>
        </w:r>
      </w:del>
      <w:del w:id="26" w:author="ASSAF, Ahmad" w:date="2012-08-31T11:28:00Z">
        <w:r w:rsidR="00773FA5" w:rsidDel="00896020">
          <w:delText xml:space="preserve"> </w:delText>
        </w:r>
      </w:del>
    </w:p>
    <w:p w:rsidR="00773FA5" w:rsidDel="00896020" w:rsidRDefault="00045210" w:rsidP="00773FA5">
      <w:pPr>
        <w:rPr>
          <w:del w:id="27" w:author="ASSAF, Ahmad" w:date="2012-08-31T11:28:00Z"/>
        </w:rPr>
      </w:pPr>
      <w:del w:id="28" w:author="ASSAF, Ahmad" w:date="2012-08-31T11:28:00Z">
        <w:r w:rsidDel="00896020">
          <w:delText>As depicted in Figure 3, these</w:delText>
        </w:r>
      </w:del>
      <w:ins w:id="29" w:author="ASSAF, Ahmad" w:date="2012-08-31T11:28:00Z">
        <w:r w:rsidR="00896020">
          <w:t>These</w:t>
        </w:r>
      </w:ins>
      <w:r w:rsidR="007D0BBA">
        <w:t xml:space="preserve"> </w:t>
      </w:r>
      <w:r w:rsidR="00773FA5">
        <w:t>results are presented to the user in tabular form (step 3) such that s/he can check, correct, and potentially complete the</w:t>
      </w:r>
      <w:r w:rsidR="00473E8A">
        <w:t xml:space="preserve"> mappings</w:t>
      </w:r>
      <w:r w:rsidR="00773FA5">
        <w:t xml:space="preserve"> (step 4).</w:t>
      </w:r>
    </w:p>
    <w:p w:rsidR="00B91BE5" w:rsidRDefault="00B91BE5" w:rsidP="00773FA5"/>
    <w:p w:rsidR="00B91BE5" w:rsidRDefault="00B91BE5" w:rsidP="00B91BE5">
      <w:r>
        <w:t xml:space="preserve">Once the user has completed the matching of columns, the merge information is sent back to Google Refine, which calls the merge module. This module creates a new project, which contains a union of the two projects where the matched columns of the target </w:t>
      </w:r>
      <w:r w:rsidRPr="004501D3">
        <w:t>project are appended to the corresponding source columns (step</w:t>
      </w:r>
      <w:r>
        <w:t xml:space="preserve"> 5). </w:t>
      </w:r>
      <w:del w:id="30" w:author="ASSAF, Ahmad" w:date="2012-08-31T11:28:00Z">
        <w:r w:rsidDel="00896020">
          <w:delText>As shown in Figure 4, the</w:delText>
        </w:r>
      </w:del>
      <w:ins w:id="31" w:author="ASSAF, Ahmad" w:date="2012-08-31T11:28:00Z">
        <w:r w:rsidR="00896020">
          <w:t>The</w:t>
        </w:r>
      </w:ins>
      <w:r>
        <w:t xml:space="preserve"> user can then select the columns that s/he wants to merge and visualize by dragging and dropping the required columns onto the fields that represent the x and y axes (step 6). </w:t>
      </w:r>
    </w:p>
    <w:p w:rsidR="00B91BE5" w:rsidRPr="0030287D" w:rsidRDefault="00B91BE5" w:rsidP="00B91BE5"/>
    <w:p w:rsidR="00B91BE5" w:rsidRDefault="00B91BE5" w:rsidP="00B91BE5">
      <w:pPr>
        <w:pStyle w:val="BodyTextIndent"/>
        <w:spacing w:after="120"/>
        <w:ind w:firstLine="0"/>
      </w:pPr>
      <w:r w:rsidRPr="003C55A6">
        <w:t xml:space="preserve">Once the selection has been performed, the aggregation module merges the filtered columns and the result can then be visualized </w:t>
      </w:r>
      <w:del w:id="32" w:author="ASSAF, Ahmad" w:date="2012-08-31T11:28:00Z">
        <w:r w:rsidDel="00896020">
          <w:delText xml:space="preserve">as shown in Figure 5 </w:delText>
        </w:r>
        <w:r w:rsidRPr="003C55A6" w:rsidDel="00896020">
          <w:delText>(</w:delText>
        </w:r>
      </w:del>
      <w:ins w:id="33" w:author="ASSAF, Ahmad" w:date="2012-08-31T11:28:00Z">
        <w:r w:rsidR="00896020">
          <w:t>(</w:t>
        </w:r>
      </w:ins>
      <w:r w:rsidRPr="003C55A6">
        <w:t xml:space="preserve">step 7). As aggregation operations can </w:t>
      </w:r>
      <w:r>
        <w:t xml:space="preserve">quickly </w:t>
      </w:r>
      <w:r w:rsidRPr="003C55A6">
        <w:t xml:space="preserve">become complex, our default aggregation module can be replaced by more advanced </w:t>
      </w:r>
      <w:r w:rsidRPr="003C55A6">
        <w:lastRenderedPageBreak/>
        <w:t>analytics on tabular data. The integration of such a tool is part of future work</w:t>
      </w:r>
      <w:r>
        <w:t>.</w:t>
      </w:r>
    </w:p>
    <w:p w:rsidR="00773FA5" w:rsidRDefault="00773FA5" w:rsidP="00773FA5">
      <w:pPr>
        <w:pStyle w:val="Heading2"/>
        <w:rPr>
          <w:ins w:id="34" w:author="ASSAF, Ahmad" w:date="2012-08-31T11:29:00Z"/>
        </w:rPr>
      </w:pPr>
      <w:r>
        <w:t xml:space="preserve">Schema Matching </w:t>
      </w:r>
    </w:p>
    <w:p w:rsidR="00896020" w:rsidRPr="00896020" w:rsidRDefault="00896020" w:rsidP="00896020">
      <w:pPr>
        <w:rPr>
          <w:rPrChange w:id="35" w:author="ASSAF, Ahmad" w:date="2012-08-31T11:29:00Z">
            <w:rPr/>
          </w:rPrChange>
        </w:rPr>
        <w:pPrChange w:id="36" w:author="ASSAF, Ahmad" w:date="2012-08-31T11:29:00Z">
          <w:pPr>
            <w:pStyle w:val="Heading2"/>
          </w:pPr>
        </w:pPrChange>
      </w:pPr>
    </w:p>
    <w:p w:rsidR="00773FA5" w:rsidRDefault="00773FA5" w:rsidP="00773FA5">
      <w:pPr>
        <w:pStyle w:val="BodyTextIndent"/>
        <w:spacing w:after="120"/>
        <w:ind w:firstLine="0"/>
        <w:rPr>
          <w:noProof/>
        </w:rPr>
      </w:pPr>
      <w:r>
        <w:rPr>
          <w:noProof/>
        </w:rPr>
        <w:t>Schema matching is typically used in business to business integration, metamodel matching, as well as Extract, Transform, Load (ETL) processes. For non-IT specialists the typical way of comparing financial data from two different years or quarters, for example, would be to copy and paste the data from one Excel spreadsheet into another one, thus creating reduncancies and potentially introducing copy-and-paste errors. By using schema matching techniques it is possible to support this process semi-automatically, i.e. to determine which columns are similar and propose them to the user for integration. This integration can then be done with appropriate business intelligence tools to provide visualisations.</w:t>
      </w:r>
    </w:p>
    <w:p w:rsidR="00BC79C7" w:rsidRDefault="00BC79C7" w:rsidP="00BC79C7">
      <w:pPr>
        <w:pStyle w:val="BodyTextIndent"/>
        <w:spacing w:after="120"/>
        <w:ind w:firstLine="0"/>
        <w:rPr>
          <w:noProof/>
        </w:rPr>
      </w:pPr>
      <w:r>
        <w:rPr>
          <w:noProof/>
        </w:rPr>
        <w:t xml:space="preserve">One of the problems in performing the integration is the quality of data. The columns may contain data that is </w:t>
      </w:r>
      <w:r w:rsidR="00E47348">
        <w:rPr>
          <w:noProof/>
        </w:rPr>
        <w:t>noisy or incorrect</w:t>
      </w:r>
      <w:r>
        <w:rPr>
          <w:noProof/>
        </w:rPr>
        <w:t xml:space="preserve">. There may also be no column </w:t>
      </w:r>
      <w:r w:rsidR="006E05C3">
        <w:rPr>
          <w:noProof/>
        </w:rPr>
        <w:t xml:space="preserve">headers </w:t>
      </w:r>
      <w:r>
        <w:rPr>
          <w:noProof/>
        </w:rPr>
        <w:t xml:space="preserve">to provide suitable information for matching. </w:t>
      </w:r>
      <w:r w:rsidR="00D426FC">
        <w:rPr>
          <w:noProof/>
        </w:rPr>
        <w:t>A</w:t>
      </w:r>
      <w:r>
        <w:rPr>
          <w:noProof/>
        </w:rPr>
        <w:t xml:space="preserve"> number of approaches exploit the </w:t>
      </w:r>
      <w:r w:rsidR="007931B0">
        <w:rPr>
          <w:noProof/>
        </w:rPr>
        <w:t xml:space="preserve">similarities of </w:t>
      </w:r>
      <w:r w:rsidR="006E05C3">
        <w:rPr>
          <w:noProof/>
        </w:rPr>
        <w:t>header</w:t>
      </w:r>
      <w:r w:rsidR="007931B0">
        <w:rPr>
          <w:noProof/>
        </w:rPr>
        <w:t>s</w:t>
      </w:r>
      <w:r w:rsidR="006E05C3">
        <w:rPr>
          <w:noProof/>
        </w:rPr>
        <w:t xml:space="preserve"> </w:t>
      </w:r>
      <w:r>
        <w:rPr>
          <w:noProof/>
        </w:rPr>
        <w:t xml:space="preserve">or </w:t>
      </w:r>
      <w:r w:rsidR="007931B0">
        <w:rPr>
          <w:noProof/>
        </w:rPr>
        <w:t xml:space="preserve">similarities of </w:t>
      </w:r>
      <w:r>
        <w:rPr>
          <w:noProof/>
        </w:rPr>
        <w:t>type</w:t>
      </w:r>
      <w:r w:rsidR="00E97145">
        <w:rPr>
          <w:noProof/>
        </w:rPr>
        <w:t>s</w:t>
      </w:r>
      <w:r>
        <w:rPr>
          <w:noProof/>
        </w:rPr>
        <w:t xml:space="preserve"> of column data. </w:t>
      </w:r>
      <w:r w:rsidR="00483FC0">
        <w:rPr>
          <w:noProof/>
        </w:rPr>
        <w:t>W</w:t>
      </w:r>
      <w:r>
        <w:rPr>
          <w:noProof/>
        </w:rPr>
        <w:t xml:space="preserve">e propose </w:t>
      </w:r>
      <w:r w:rsidR="007C0FB0">
        <w:rPr>
          <w:noProof/>
        </w:rPr>
        <w:t xml:space="preserve">a </w:t>
      </w:r>
      <w:r>
        <w:rPr>
          <w:noProof/>
        </w:rPr>
        <w:t>new approach that exploit</w:t>
      </w:r>
      <w:r w:rsidR="007C0FB0">
        <w:rPr>
          <w:noProof/>
        </w:rPr>
        <w:t>s</w:t>
      </w:r>
      <w:r>
        <w:rPr>
          <w:noProof/>
        </w:rPr>
        <w:t xml:space="preserve"> </w:t>
      </w:r>
      <w:r w:rsidR="007C0FB0">
        <w:rPr>
          <w:noProof/>
        </w:rPr>
        <w:t xml:space="preserve">semantic </w:t>
      </w:r>
      <w:r>
        <w:rPr>
          <w:noProof/>
        </w:rPr>
        <w:t xml:space="preserve">rich typing </w:t>
      </w:r>
      <w:r w:rsidR="003E0E2B">
        <w:rPr>
          <w:noProof/>
        </w:rPr>
        <w:t>provided by</w:t>
      </w:r>
      <w:r w:rsidR="007E1AF4">
        <w:rPr>
          <w:noProof/>
        </w:rPr>
        <w:t xml:space="preserve"> popular datasets from the Linked Data</w:t>
      </w:r>
      <w:r w:rsidR="005E2FA3">
        <w:rPr>
          <w:noProof/>
        </w:rPr>
        <w:t xml:space="preserve"> cloud</w:t>
      </w:r>
      <w:r>
        <w:rPr>
          <w:noProof/>
        </w:rPr>
        <w:t xml:space="preserve">. </w:t>
      </w:r>
    </w:p>
    <w:p w:rsidR="00BC79C7" w:rsidRDefault="006E5ED2" w:rsidP="00BC79C7">
      <w:pPr>
        <w:pStyle w:val="Heading3"/>
        <w:rPr>
          <w:noProof/>
        </w:rPr>
      </w:pPr>
      <w:del w:id="37" w:author="ASSAF, Ahmad" w:date="2012-08-31T11:23:00Z">
        <w:r w:rsidDel="004E31CB">
          <w:rPr>
            <w:noProof/>
          </w:rPr>
          <mc:AlternateContent>
            <mc:Choice Requires="wpg">
              <w:drawing>
                <wp:anchor distT="0" distB="0" distL="114300" distR="114300" simplePos="0" relativeHeight="251661312" behindDoc="0" locked="0" layoutInCell="1" allowOverlap="1" wp14:anchorId="7084E7F1" wp14:editId="35C30BD3">
                  <wp:simplePos x="0" y="0"/>
                  <wp:positionH relativeFrom="column">
                    <wp:posOffset>100965</wp:posOffset>
                  </wp:positionH>
                  <wp:positionV relativeFrom="paragraph">
                    <wp:posOffset>-5640705</wp:posOffset>
                  </wp:positionV>
                  <wp:extent cx="2766060" cy="3076575"/>
                  <wp:effectExtent l="0" t="0" r="0" b="9525"/>
                  <wp:wrapSquare wrapText="bothSides"/>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060" cy="3076575"/>
                            <a:chOff x="6561" y="-788"/>
                            <a:chExt cx="4598" cy="5541"/>
                          </a:xfrm>
                        </wpg:grpSpPr>
                        <pic:pic xmlns:pic="http://schemas.openxmlformats.org/drawingml/2006/picture">
                          <pic:nvPicPr>
                            <pic:cNvPr id="30" name="Picture 3"/>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7110" y="-788"/>
                              <a:ext cx="3667" cy="4995"/>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14"/>
                          <wps:cNvSpPr txBox="1">
                            <a:spLocks noChangeArrowheads="1"/>
                          </wps:cNvSpPr>
                          <wps:spPr bwMode="auto">
                            <a:xfrm>
                              <a:off x="6561" y="4221"/>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1CB" w:rsidRDefault="004E31CB" w:rsidP="00B91BE5">
                                <w:pPr>
                                  <w:pStyle w:val="Caption"/>
                                </w:pPr>
                                <w:proofErr w:type="gramStart"/>
                                <w:r>
                                  <w:t>Figure 4.</w:t>
                                </w:r>
                                <w:proofErr w:type="gramEnd"/>
                                <w:r>
                                  <w:t xml:space="preserve"> Data Selection</w:t>
                                </w:r>
                              </w:p>
                              <w:p w:rsidR="004E31CB" w:rsidRDefault="004E31CB" w:rsidP="00B91BE5">
                                <w:pPr>
                                  <w:pStyle w:val="Caption"/>
                                </w:pPr>
                              </w:p>
                              <w:p w:rsidR="004E31CB" w:rsidRDefault="004E31CB" w:rsidP="00B91BE5">
                                <w:pPr>
                                  <w:pStyle w:val="Caption"/>
                                </w:pPr>
                                <w:r>
                                  <w:t>.</w:t>
                                </w:r>
                              </w:p>
                              <w:p w:rsidR="004E31CB" w:rsidRDefault="004E31CB" w:rsidP="00B91BE5">
                                <w:pPr>
                                  <w:rPr>
                                    <w:lang w:val="en-AU"/>
                                  </w:rPr>
                                </w:pPr>
                              </w:p>
                              <w:p w:rsidR="004E31CB" w:rsidRDefault="004E31CB" w:rsidP="00B91BE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35" style="position:absolute;left:0;text-align:left;margin-left:7.95pt;margin-top:-444.15pt;width:217.8pt;height:242.25pt;z-index:251661312;mso-position-horizontal-relative:text;mso-position-vertical-relative:text" coordorigin="6561,-788" coordsize="4598,5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">
                  <v:shape id="Picture 3" o:spid="_x0000_s1036" type="#_x0000_t75" style="position:absolute;left:7110;top:-788;width:3667;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JQmy8AAAA2wAAAA8AAABkcnMvZG93bnJldi54bWxET8sOwUAU3Uv8w+RK7JgihDJEhLD1SGxv&#10;OldbOneqMyhfbxYSy5Pzni1qU4gnVS63rKDXjUAQJ1bnnCo4HTedMQjnkTUWlknBmxws5s3GDGNt&#10;X7yn58GnIoSwi1FB5n0ZS+mSjAy6ri2JA3exlUEfYJVKXeErhJtC9qNoJA3mHBoyLGmVUXI7PIyC&#10;q77p8z7Rj3TijuvV/dN7D7eFUu1WvZyC8FT7v/jn3mkFg7A+fAk/QM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yyUJsvAAAANsAAAAPAAAAAAAAAAAAAAAAAJ8CAABkcnMv&#10;ZG93bnJldi54bWxQSwUGAAAAAAQABAD3AAAAiAMAAAAA&#10;">
                    <v:imagedata r:id="rId17" o:title=""/>
                  </v:shape>
                  <v:shape id="Text Box 14" o:spid="_x0000_s1037" type="#_x0000_t202" style="position:absolute;left:6561;top:4221;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E31CB" w:rsidRDefault="004E31CB" w:rsidP="00B91BE5">
                          <w:pPr>
                            <w:pStyle w:val="Caption"/>
                          </w:pPr>
                          <w:proofErr w:type="gramStart"/>
                          <w:r>
                            <w:t>Figure 4.</w:t>
                          </w:r>
                          <w:proofErr w:type="gramEnd"/>
                          <w:r>
                            <w:t xml:space="preserve"> Data Selection</w:t>
                          </w:r>
                        </w:p>
                        <w:p w:rsidR="004E31CB" w:rsidRDefault="004E31CB" w:rsidP="00B91BE5">
                          <w:pPr>
                            <w:pStyle w:val="Caption"/>
                          </w:pPr>
                        </w:p>
                        <w:p w:rsidR="004E31CB" w:rsidRDefault="004E31CB" w:rsidP="00B91BE5">
                          <w:pPr>
                            <w:pStyle w:val="Caption"/>
                          </w:pPr>
                          <w:r>
                            <w:t>.</w:t>
                          </w:r>
                        </w:p>
                        <w:p w:rsidR="004E31CB" w:rsidRDefault="004E31CB" w:rsidP="00B91BE5">
                          <w:pPr>
                            <w:rPr>
                              <w:lang w:val="en-AU"/>
                            </w:rPr>
                          </w:pPr>
                        </w:p>
                        <w:p w:rsidR="004E31CB" w:rsidRDefault="004E31CB" w:rsidP="00B91BE5">
                          <w:pPr>
                            <w:rPr>
                              <w:lang w:val="en-AU"/>
                            </w:rPr>
                          </w:pPr>
                        </w:p>
                      </w:txbxContent>
                    </v:textbox>
                  </v:shape>
                  <w10:wrap type="square"/>
                </v:group>
              </w:pict>
            </mc:Fallback>
          </mc:AlternateContent>
        </w:r>
      </w:del>
      <w:r w:rsidR="009B18F6">
        <w:rPr>
          <w:noProof/>
        </w:rPr>
        <w:t>Data Reconciliation</w:t>
      </w:r>
    </w:p>
    <w:p w:rsidR="003C3717" w:rsidRDefault="006E5ED2" w:rsidP="003C3717">
      <w:pPr>
        <w:rPr>
          <w:noProof/>
        </w:rPr>
      </w:pPr>
      <w:del w:id="38" w:author="ASSAF, Ahmad" w:date="2012-08-31T11:23:00Z">
        <w:r w:rsidDel="004E31CB">
          <w:rPr>
            <w:noProof/>
          </w:rPr>
          <mc:AlternateContent>
            <mc:Choice Requires="wpg">
              <w:drawing>
                <wp:anchor distT="0" distB="0" distL="114300" distR="114300" simplePos="0" relativeHeight="251663360" behindDoc="0" locked="0" layoutInCell="1" allowOverlap="1" wp14:anchorId="24B0C2E3" wp14:editId="2C313550">
                  <wp:simplePos x="0" y="0"/>
                  <wp:positionH relativeFrom="column">
                    <wp:posOffset>-3464560</wp:posOffset>
                  </wp:positionH>
                  <wp:positionV relativeFrom="paragraph">
                    <wp:posOffset>4195445</wp:posOffset>
                  </wp:positionV>
                  <wp:extent cx="3211830" cy="3450590"/>
                  <wp:effectExtent l="0" t="0" r="7620" b="0"/>
                  <wp:wrapSquare wrapText="bothSides"/>
                  <wp:docPr id="3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1830" cy="3450590"/>
                            <a:chOff x="6561" y="-297"/>
                            <a:chExt cx="4598" cy="5541"/>
                          </a:xfrm>
                        </wpg:grpSpPr>
                        <pic:pic xmlns:pic="http://schemas.openxmlformats.org/drawingml/2006/picture">
                          <pic:nvPicPr>
                            <pic:cNvPr id="34" name="Picture 3"/>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7157" y="-297"/>
                              <a:ext cx="3395" cy="4995"/>
                            </a:xfrm>
                            <a:prstGeom prst="rect">
                              <a:avLst/>
                            </a:prstGeom>
                            <a:noFill/>
                            <a:extLst>
                              <a:ext uri="{909E8E84-426E-40DD-AFC4-6F175D3DCCD1}">
                                <a14:hiddenFill xmlns:a14="http://schemas.microsoft.com/office/drawing/2010/main">
                                  <a:solidFill>
                                    <a:srgbClr val="FFFFFF"/>
                                  </a:solidFill>
                                </a14:hiddenFill>
                              </a:ext>
                            </a:extLst>
                          </pic:spPr>
                        </pic:pic>
                        <wps:wsp>
                          <wps:cNvPr id="40" name="Text Box 17"/>
                          <wps:cNvSpPr txBox="1">
                            <a:spLocks noChangeArrowheads="1"/>
                          </wps:cNvSpPr>
                          <wps:spPr bwMode="auto">
                            <a:xfrm>
                              <a:off x="6561" y="471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1CB" w:rsidRDefault="004E31CB" w:rsidP="00B91BE5">
                                <w:pPr>
                                  <w:pStyle w:val="Caption"/>
                                </w:pPr>
                                <w:proofErr w:type="gramStart"/>
                                <w:r>
                                  <w:t>Figure 5.</w:t>
                                </w:r>
                                <w:proofErr w:type="gramEnd"/>
                                <w:r>
                                  <w:t xml:space="preserve"> Data Visualization</w:t>
                                </w:r>
                              </w:p>
                              <w:p w:rsidR="004E31CB" w:rsidRDefault="004E31CB" w:rsidP="00B91BE5">
                                <w:pPr>
                                  <w:pStyle w:val="Caption"/>
                                </w:pPr>
                              </w:p>
                              <w:p w:rsidR="004E31CB" w:rsidRDefault="004E31CB" w:rsidP="00B91BE5">
                                <w:pPr>
                                  <w:pStyle w:val="Caption"/>
                                </w:pPr>
                                <w:r>
                                  <w:t>.</w:t>
                                </w:r>
                              </w:p>
                              <w:p w:rsidR="004E31CB" w:rsidRDefault="004E31CB" w:rsidP="00B91BE5">
                                <w:pPr>
                                  <w:rPr>
                                    <w:lang w:val="en-AU"/>
                                  </w:rPr>
                                </w:pPr>
                              </w:p>
                              <w:p w:rsidR="004E31CB" w:rsidRDefault="004E31CB" w:rsidP="00B91BE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38" style="position:absolute;left:0;text-align:left;margin-left:-272.8pt;margin-top:330.35pt;width:252.9pt;height:271.7pt;z-index:251663360;mso-position-horizontal-relative:text;mso-position-vertical-relative:text" coordorigin="6561,-297" coordsize="4598,55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">
                  <v:shape id="Picture 3" o:spid="_x0000_s1039" type="#_x0000_t75" style="position:absolute;left:7157;top:-297;width:3395;height:499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IZ57CAAAA2wAAAA8AAABkcnMvZG93bnJldi54bWxEj81qwzAQhO+FvoPYQm613CSExLUcSpuQ&#10;XJP4ARZra5taK2Op/nv6qFDIcZiZb5h0P5pG9NS52rKCtygGQVxYXXOpIL8dX7cgnEfW2FgmBRM5&#10;2GfPTykm2g58of7qSxEg7BJUUHnfJlK6oiKDLrItcfC+bWfQB9mVUnc4BLhp5DKON9JgzWGhwpY+&#10;Kyp+rr9GwVfZnONxeeineXZuk594x/NJqcXL+PEOwtPoH+H/9lkrWK3h70v4ATK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iGeewgAAANsAAAAPAAAAAAAAAAAAAAAAAJ8C&#10;AABkcnMvZG93bnJldi54bWxQSwUGAAAAAAQABAD3AAAAjgMAAAAA&#10;">
                    <v:imagedata r:id="rId19" o:title=""/>
                  </v:shape>
                  <v:shape id="Text Box 17" o:spid="_x0000_s1040" type="#_x0000_t202" style="position:absolute;left:6561;top:471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4E31CB" w:rsidRDefault="004E31CB" w:rsidP="00B91BE5">
                          <w:pPr>
                            <w:pStyle w:val="Caption"/>
                          </w:pPr>
                          <w:proofErr w:type="gramStart"/>
                          <w:r>
                            <w:t>Figure 5.</w:t>
                          </w:r>
                          <w:proofErr w:type="gramEnd"/>
                          <w:r>
                            <w:t xml:space="preserve"> Data Visualization</w:t>
                          </w:r>
                        </w:p>
                        <w:p w:rsidR="004E31CB" w:rsidRDefault="004E31CB" w:rsidP="00B91BE5">
                          <w:pPr>
                            <w:pStyle w:val="Caption"/>
                          </w:pPr>
                        </w:p>
                        <w:p w:rsidR="004E31CB" w:rsidRDefault="004E31CB" w:rsidP="00B91BE5">
                          <w:pPr>
                            <w:pStyle w:val="Caption"/>
                          </w:pPr>
                          <w:r>
                            <w:t>.</w:t>
                          </w:r>
                        </w:p>
                        <w:p w:rsidR="004E31CB" w:rsidRDefault="004E31CB" w:rsidP="00B91BE5">
                          <w:pPr>
                            <w:rPr>
                              <w:lang w:val="en-AU"/>
                            </w:rPr>
                          </w:pPr>
                        </w:p>
                        <w:p w:rsidR="004E31CB" w:rsidRDefault="004E31CB" w:rsidP="00B91BE5">
                          <w:pPr>
                            <w:rPr>
                              <w:lang w:val="en-AU"/>
                            </w:rPr>
                          </w:pPr>
                        </w:p>
                      </w:txbxContent>
                    </v:textbox>
                  </v:shape>
                  <w10:wrap type="square"/>
                </v:group>
              </w:pict>
            </mc:Fallback>
          </mc:AlternateContent>
        </w:r>
      </w:del>
      <w:r w:rsidR="00E67125">
        <w:t>Reconciliation enables entity resolution, i</w:t>
      </w:r>
      <w:r w:rsidR="008F2882">
        <w:t>.</w:t>
      </w:r>
      <w:r w:rsidR="00E67125">
        <w:t>e</w:t>
      </w:r>
      <w:r w:rsidR="008F2882">
        <w:t>.</w:t>
      </w:r>
      <w:r w:rsidR="00500DA7">
        <w:t xml:space="preserve"> </w:t>
      </w:r>
      <w:r w:rsidR="008F2882">
        <w:t>matching</w:t>
      </w:r>
      <w:r w:rsidR="00E67125">
        <w:t xml:space="preserve"> cells with corresponding typed entities</w:t>
      </w:r>
      <w:r w:rsidR="008F2882">
        <w:t xml:space="preserve"> </w:t>
      </w:r>
      <w:r w:rsidR="001E5ED3" w:rsidRPr="001E5ED3">
        <w:t>in case of tabular data</w:t>
      </w:r>
      <w:r w:rsidR="00E67125">
        <w:t xml:space="preserve">. </w:t>
      </w:r>
      <w:r w:rsidR="006D6210">
        <w:rPr>
          <w:noProof/>
        </w:rPr>
        <w:t>Google Refine already supports reconciliation with Freebase but requires confirmation from the user. For medium to large data sets</w:t>
      </w:r>
      <w:r w:rsidR="00D5759C">
        <w:rPr>
          <w:noProof/>
        </w:rPr>
        <w:t>,</w:t>
      </w:r>
      <w:r w:rsidR="006D6210">
        <w:rPr>
          <w:noProof/>
        </w:rPr>
        <w:t xml:space="preserve"> this can be very time-consuming.</w:t>
      </w:r>
      <w:r w:rsidR="006D6210">
        <w:t xml:space="preserve"> </w:t>
      </w:r>
      <w:r w:rsidR="00527FB7">
        <w:t>To reconcile data, w</w:t>
      </w:r>
      <w:r w:rsidR="001E5ED3">
        <w:t xml:space="preserve">e </w:t>
      </w:r>
      <w:r w:rsidR="006D6210">
        <w:t xml:space="preserve">therefore </w:t>
      </w:r>
      <w:r w:rsidR="001E5ED3">
        <w:t>first identify the columns that are candidate</w:t>
      </w:r>
      <w:r w:rsidR="00A83E17">
        <w:t>s</w:t>
      </w:r>
      <w:r w:rsidR="001E5ED3">
        <w:t xml:space="preserve"> for reconciliation by skipping the columns containing numerical values or dates. </w:t>
      </w:r>
      <w:r w:rsidR="00E67125">
        <w:t xml:space="preserve">We </w:t>
      </w:r>
      <w:r w:rsidR="00527FB7">
        <w:t xml:space="preserve">then </w:t>
      </w:r>
      <w:r w:rsidR="00FE535C">
        <w:t>use</w:t>
      </w:r>
      <w:r w:rsidR="00B00252">
        <w:t xml:space="preserve"> the</w:t>
      </w:r>
      <w:r w:rsidR="00FE535C">
        <w:t xml:space="preserve"> Freebase search API to </w:t>
      </w:r>
      <w:r w:rsidR="00E67125">
        <w:t xml:space="preserve">query </w:t>
      </w:r>
      <w:r w:rsidR="00FE535C">
        <w:t xml:space="preserve">for each cell </w:t>
      </w:r>
      <w:r w:rsidR="001E5ED3">
        <w:t xml:space="preserve">of the source and target columns </w:t>
      </w:r>
      <w:r w:rsidR="00FE535C">
        <w:t xml:space="preserve">the list of typed </w:t>
      </w:r>
      <w:r w:rsidR="001E5ED3">
        <w:t>entities</w:t>
      </w:r>
      <w:r w:rsidR="00E67125">
        <w:t xml:space="preserve"> </w:t>
      </w:r>
      <w:r w:rsidR="00FE535C">
        <w:t>candidates</w:t>
      </w:r>
      <w:r w:rsidR="001E5ED3">
        <w:t xml:space="preserve">. </w:t>
      </w:r>
      <w:r w:rsidR="003C3717">
        <w:t>Results</w:t>
      </w:r>
      <w:r w:rsidR="001E5ED3">
        <w:t xml:space="preserve"> are cached </w:t>
      </w:r>
      <w:r w:rsidR="00DD37DA">
        <w:t>in order to</w:t>
      </w:r>
      <w:r w:rsidR="003F2A35">
        <w:t xml:space="preserve"> </w:t>
      </w:r>
      <w:r w:rsidR="001E5ED3">
        <w:t xml:space="preserve">be </w:t>
      </w:r>
      <w:r w:rsidR="009B18F6">
        <w:t>retrieved by our similarity algorithms</w:t>
      </w:r>
      <w:r w:rsidR="001E5ED3">
        <w:t xml:space="preserve">. </w:t>
      </w:r>
      <w:r w:rsidR="00FE535C">
        <w:t xml:space="preserve"> </w:t>
      </w:r>
    </w:p>
    <w:p w:rsidR="00BC79C7" w:rsidRDefault="00BC79C7" w:rsidP="00BC79C7">
      <w:pPr>
        <w:pStyle w:val="Heading3"/>
        <w:spacing w:before="120"/>
      </w:pPr>
      <w:r>
        <w:t xml:space="preserve">Matching </w:t>
      </w:r>
      <w:r w:rsidR="00803845">
        <w:t>U</w:t>
      </w:r>
      <w:r>
        <w:t xml:space="preserve">nnamed and </w:t>
      </w:r>
      <w:proofErr w:type="spellStart"/>
      <w:r w:rsidR="00803845">
        <w:t>U</w:t>
      </w:r>
      <w:r>
        <w:t>ntyped</w:t>
      </w:r>
      <w:proofErr w:type="spellEnd"/>
      <w:r>
        <w:t xml:space="preserve"> </w:t>
      </w:r>
      <w:r w:rsidR="00803845">
        <w:t>C</w:t>
      </w:r>
      <w:r>
        <w:t>olumns</w:t>
      </w:r>
    </w:p>
    <w:p w:rsidR="00527FB7" w:rsidRDefault="00A0357F" w:rsidP="00BC79C7">
      <w:r>
        <w:t xml:space="preserve">The </w:t>
      </w:r>
      <w:r w:rsidR="00BC79C7">
        <w:t>AMC has the ability to combine the results o</w:t>
      </w:r>
      <w:r w:rsidR="003045AD">
        <w:t xml:space="preserve">f different matching algorithms. Its </w:t>
      </w:r>
      <w:r w:rsidR="00E349B7">
        <w:t>default built-</w:t>
      </w:r>
      <w:r w:rsidR="003045AD" w:rsidRPr="00462791">
        <w:t xml:space="preserve">in matching algorithms work on column headers </w:t>
      </w:r>
      <w:r w:rsidR="00BC79C7">
        <w:t xml:space="preserve">and produce an overall similarity </w:t>
      </w:r>
      <w:r w:rsidR="005818A1">
        <w:t xml:space="preserve">score </w:t>
      </w:r>
      <w:r w:rsidR="00BC79C7">
        <w:t>between the compared schema</w:t>
      </w:r>
      <w:r w:rsidR="00A83E17">
        <w:t xml:space="preserve"> elements</w:t>
      </w:r>
      <w:r w:rsidR="00BC79C7" w:rsidRPr="00462791">
        <w:t xml:space="preserve">. </w:t>
      </w:r>
      <w:r w:rsidR="003045AD">
        <w:t>It has been proven that c</w:t>
      </w:r>
      <w:r w:rsidR="00462791" w:rsidRPr="00462791">
        <w:t xml:space="preserve">ombining different algorithms greatly increases the quality of matching results </w:t>
      </w:r>
      <w:sdt>
        <w:sdtPr>
          <w:id w:val="1134908010"/>
          <w:citation/>
        </w:sdtPr>
        <w:sdtContent>
          <w:r w:rsidR="00A4355A" w:rsidRPr="00462791">
            <w:fldChar w:fldCharType="begin"/>
          </w:r>
          <w:r w:rsidR="00CF74EB">
            <w:instrText xml:space="preserve">CITATION Peu12 \l 1033 </w:instrText>
          </w:r>
          <w:r w:rsidR="00A4355A" w:rsidRPr="00462791">
            <w:fldChar w:fldCharType="separate"/>
          </w:r>
          <w:r w:rsidR="00B364C4">
            <w:rPr>
              <w:noProof/>
            </w:rPr>
            <w:t>[</w:t>
          </w:r>
          <w:hyperlink w:anchor="Peu12" w:history="1">
            <w:r w:rsidR="00B364C4">
              <w:rPr>
                <w:noProof/>
              </w:rPr>
              <w:t>8</w:t>
            </w:r>
          </w:hyperlink>
          <w:r w:rsidR="00B364C4">
            <w:rPr>
              <w:noProof/>
            </w:rPr>
            <w:t>]</w:t>
          </w:r>
          <w:r w:rsidR="00A4355A" w:rsidRPr="00462791">
            <w:fldChar w:fldCharType="end"/>
          </w:r>
        </w:sdtContent>
      </w:sdt>
      <w:sdt>
        <w:sdtPr>
          <w:id w:val="1138386500"/>
          <w:citation/>
        </w:sdtPr>
        <w:sdtContent>
          <w:r w:rsidR="00A4355A">
            <w:fldChar w:fldCharType="begin"/>
          </w:r>
          <w:r w:rsidR="00C2704A">
            <w:instrText xml:space="preserve"> CITATION Str05 \l 1033 </w:instrText>
          </w:r>
          <w:r w:rsidR="00A4355A">
            <w:fldChar w:fldCharType="separate"/>
          </w:r>
          <w:r w:rsidR="00B364C4">
            <w:rPr>
              <w:noProof/>
            </w:rPr>
            <w:t xml:space="preserve"> [</w:t>
          </w:r>
          <w:hyperlink w:anchor="Str05" w:history="1">
            <w:r w:rsidR="00B364C4">
              <w:rPr>
                <w:noProof/>
              </w:rPr>
              <w:t>19</w:t>
            </w:r>
          </w:hyperlink>
          <w:r w:rsidR="00B364C4">
            <w:rPr>
              <w:noProof/>
            </w:rPr>
            <w:t>]</w:t>
          </w:r>
          <w:r w:rsidR="00A4355A">
            <w:fldChar w:fldCharType="end"/>
          </w:r>
        </w:sdtContent>
      </w:sdt>
      <w:r w:rsidR="00462791" w:rsidRPr="00462791">
        <w:t>.</w:t>
      </w:r>
      <w:r w:rsidR="00BC79C7" w:rsidRPr="00462791">
        <w:t xml:space="preserve"> </w:t>
      </w:r>
      <w:r w:rsidR="002A7E41" w:rsidRPr="00462791">
        <w:t xml:space="preserve">However, when </w:t>
      </w:r>
      <w:r w:rsidR="002B2FF8">
        <w:t xml:space="preserve">headers are missing or ambiguous, </w:t>
      </w:r>
      <w:r w:rsidR="002A7E41" w:rsidRPr="00462791">
        <w:t xml:space="preserve">the AMC can </w:t>
      </w:r>
      <w:r w:rsidR="003045AD">
        <w:t xml:space="preserve">only </w:t>
      </w:r>
      <w:r w:rsidR="002A7E41" w:rsidRPr="00462791">
        <w:t xml:space="preserve">exploit domain intersection and inclusion algorithms based on column </w:t>
      </w:r>
      <w:r w:rsidR="003045AD">
        <w:t xml:space="preserve">data. We have therefore implemented three </w:t>
      </w:r>
      <w:r w:rsidR="00811112">
        <w:t xml:space="preserve">new similarity </w:t>
      </w:r>
      <w:r w:rsidR="003045AD">
        <w:t xml:space="preserve">algorithms that leverage the rich types retrieved </w:t>
      </w:r>
      <w:r w:rsidR="004A3C18">
        <w:t>from Linked</w:t>
      </w:r>
      <w:r w:rsidR="00CD145C">
        <w:t xml:space="preserve"> </w:t>
      </w:r>
      <w:r w:rsidR="004A3C18">
        <w:t xml:space="preserve">Data </w:t>
      </w:r>
      <w:r w:rsidR="003045AD">
        <w:t>in order to enhance the matching results</w:t>
      </w:r>
      <w:r w:rsidR="005D75A3">
        <w:t xml:space="preserve"> </w:t>
      </w:r>
      <w:r w:rsidR="008F4180">
        <w:t>of</w:t>
      </w:r>
      <w:r w:rsidR="005D75A3">
        <w:t xml:space="preserve"> </w:t>
      </w:r>
      <w:r w:rsidR="008F4180">
        <w:t>un</w:t>
      </w:r>
      <w:r w:rsidR="005D75A3">
        <w:t xml:space="preserve">named or </w:t>
      </w:r>
      <w:proofErr w:type="spellStart"/>
      <w:r w:rsidR="008F4180">
        <w:t>un</w:t>
      </w:r>
      <w:r w:rsidR="005D75A3">
        <w:t>typed</w:t>
      </w:r>
      <w:proofErr w:type="spellEnd"/>
      <w:r w:rsidR="005D75A3">
        <w:t xml:space="preserve"> columns</w:t>
      </w:r>
      <w:r w:rsidR="003045AD">
        <w:t xml:space="preserve">. </w:t>
      </w:r>
      <w:r w:rsidR="005D75A3">
        <w:t>They are presented below.</w:t>
      </w:r>
    </w:p>
    <w:p w:rsidR="00BC79C7" w:rsidRDefault="00BC79C7" w:rsidP="00BC79C7">
      <w:pPr>
        <w:pStyle w:val="Heading4"/>
        <w:rPr>
          <w:noProof/>
        </w:rPr>
      </w:pPr>
      <w:r>
        <w:rPr>
          <w:noProof/>
        </w:rPr>
        <w:t xml:space="preserve">Cosine </w:t>
      </w:r>
      <w:r w:rsidR="006E32CF">
        <w:rPr>
          <w:noProof/>
        </w:rPr>
        <w:t xml:space="preserve">Similarity </w:t>
      </w:r>
    </w:p>
    <w:p w:rsidR="00BC79C7" w:rsidRDefault="00921EF3" w:rsidP="00921EF3">
      <w:r>
        <w:t xml:space="preserve">The first algorithm that we implemented is based on vector algebra. </w:t>
      </w:r>
      <w:r w:rsidR="00C94BF8">
        <w:rPr>
          <w:noProof/>
        </w:rPr>
        <w:t>L</w:t>
      </w:r>
      <w:r w:rsidR="00BC79C7">
        <w:rPr>
          <w:noProof/>
        </w:rPr>
        <w:t xml:space="preserve">et </w:t>
      </w:r>
      <m:oMath>
        <m:r>
          <w:rPr>
            <w:rFonts w:ascii="Cambria Math" w:hAnsi="Cambria Math"/>
            <w:noProof/>
          </w:rPr>
          <m:t>v</m:t>
        </m:r>
      </m:oMath>
      <w:r w:rsidR="00BC79C7">
        <w:rPr>
          <w:noProof/>
        </w:rPr>
        <w:t xml:space="preserve"> be the vector of </w:t>
      </w:r>
      <w:r w:rsidR="00034F5C">
        <w:rPr>
          <w:noProof/>
        </w:rPr>
        <w:t xml:space="preserve">ranked candidate types </w:t>
      </w:r>
      <w:r w:rsidR="00BC79C7">
        <w:rPr>
          <w:noProof/>
        </w:rPr>
        <w:t xml:space="preserve">returned by Freebase for </w:t>
      </w:r>
      <w:r w:rsidR="00F8249B">
        <w:rPr>
          <w:noProof/>
        </w:rPr>
        <w:t>each cell value of a</w:t>
      </w:r>
      <w:r w:rsidR="00BC79C7">
        <w:rPr>
          <w:noProof/>
        </w:rPr>
        <w:t xml:space="preserve"> column. Then</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K</m:t>
              </m:r>
            </m:sup>
            <m:e>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e>
          </m:nary>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m:oMathPara>
    </w:p>
    <w:p w:rsidR="00BC79C7" w:rsidRDefault="00BC79C7" w:rsidP="00BC79C7">
      <w:pPr>
        <w:pStyle w:val="BodyTextIndent"/>
        <w:spacing w:after="120"/>
        <w:ind w:firstLine="0"/>
        <w:rPr>
          <w:noProof/>
        </w:rPr>
      </w:pPr>
      <w:r>
        <w:rPr>
          <w:noProof/>
        </w:rPr>
        <w:t xml:space="preserve">where </w:t>
      </w:r>
      <m:oMath>
        <m:sSub>
          <m:sSubPr>
            <m:ctrlPr>
              <w:rPr>
                <w:rFonts w:ascii="Cambria Math" w:hAnsi="Cambria Math"/>
                <w:i/>
                <w:noProof/>
              </w:rPr>
            </m:ctrlPr>
          </m:sSubPr>
          <m:e>
            <m:r>
              <w:rPr>
                <w:rFonts w:ascii="Cambria Math" w:hAnsi="Cambria Math"/>
                <w:noProof/>
              </w:rPr>
              <m:t>a</m:t>
            </m:r>
          </m:e>
          <m:sub>
            <m:r>
              <w:rPr>
                <w:rFonts w:ascii="Cambria Math" w:hAnsi="Cambria Math"/>
                <w:noProof/>
              </w:rPr>
              <m:t>i</m:t>
            </m:r>
          </m:sub>
        </m:sSub>
      </m:oMath>
      <w:r>
        <w:rPr>
          <w:noProof/>
        </w:rPr>
        <w:t xml:space="preserve"> is the </w:t>
      </w:r>
      <w:r w:rsidR="00445571">
        <w:rPr>
          <w:noProof/>
        </w:rPr>
        <w:t>score</w:t>
      </w:r>
      <w:r w:rsidR="00D817AE">
        <w:rPr>
          <w:noProof/>
        </w:rPr>
        <w:t xml:space="preserve"> </w:t>
      </w:r>
      <w:r>
        <w:rPr>
          <w:noProof/>
        </w:rPr>
        <w:t xml:space="preserve">of the entry and </w:t>
      </w: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t</m:t>
                </m:r>
              </m:e>
              <m:sub>
                <m:r>
                  <w:rPr>
                    <w:rFonts w:ascii="Cambria Math" w:hAnsi="Cambria Math"/>
                    <w:noProof/>
                  </w:rPr>
                  <m:t>i</m:t>
                </m:r>
              </m:sub>
            </m:sSub>
          </m:e>
        </m:acc>
      </m:oMath>
      <w:r>
        <w:rPr>
          <w:noProof/>
        </w:rPr>
        <w:t xml:space="preserve"> is the type returned by Freebase. The vector notation is chosen to indicate that each distinct answer determines one dimension in the space of results. </w:t>
      </w:r>
    </w:p>
    <w:p w:rsidR="00BC79C7" w:rsidRDefault="00BC79C7" w:rsidP="00BC79C7">
      <w:pPr>
        <w:pStyle w:val="BodyTextIndent"/>
        <w:spacing w:after="120"/>
        <w:ind w:firstLine="0"/>
        <w:rPr>
          <w:noProof/>
        </w:rPr>
      </w:pPr>
      <w:r>
        <w:rPr>
          <w:noProof/>
        </w:rPr>
        <w:lastRenderedPageBreak/>
        <w:t xml:space="preserve">Each </w:t>
      </w:r>
      <w:r w:rsidR="009E5743">
        <w:rPr>
          <w:noProof/>
        </w:rPr>
        <w:t>cell value</w:t>
      </w:r>
      <w:r>
        <w:rPr>
          <w:noProof/>
        </w:rPr>
        <w:t xml:space="preserve"> has </w:t>
      </w:r>
      <w:r w:rsidR="000402CC">
        <w:rPr>
          <w:noProof/>
        </w:rPr>
        <w:t xml:space="preserve">now </w:t>
      </w:r>
      <w:r>
        <w:rPr>
          <w:noProof/>
        </w:rPr>
        <w:t>a weighted result set that can be used for aggregation to produce a result vector for</w:t>
      </w:r>
      <w:r w:rsidR="00833256">
        <w:rPr>
          <w:noProof/>
        </w:rPr>
        <w:t xml:space="preserve"> the</w:t>
      </w:r>
      <w:r>
        <w:rPr>
          <w:noProof/>
        </w:rPr>
        <w:t xml:space="preserve"> whole column. The column result </w:t>
      </w:r>
      <m:oMath>
        <m:r>
          <w:rPr>
            <w:rFonts w:ascii="Cambria Math" w:hAnsi="Cambria Math"/>
            <w:noProof/>
          </w:rPr>
          <m:t>V</m:t>
        </m:r>
      </m:oMath>
      <w:r>
        <w:rPr>
          <w:noProof/>
        </w:rPr>
        <w:t xml:space="preserve"> is then given by</w:t>
      </w:r>
      <w:r w:rsidR="00114B84">
        <w:rPr>
          <w:noProof/>
        </w:rPr>
        <w:t>:</w:t>
      </w:r>
    </w:p>
    <w:p w:rsidR="00BC79C7" w:rsidRDefault="00BC79C7" w:rsidP="00BC79C7">
      <w:pPr>
        <w:pStyle w:val="BodyTextIndent"/>
        <w:spacing w:after="120"/>
        <w:ind w:firstLine="0"/>
        <w:rPr>
          <w:noProof/>
        </w:rPr>
      </w:pPr>
      <m:oMathPara>
        <m:oMath>
          <m:r>
            <w:rPr>
              <w:rFonts w:ascii="Cambria Math" w:hAnsi="Cambria Math"/>
              <w:noProof/>
            </w:rPr>
            <m:t>V≔</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nary>
        </m:oMath>
      </m:oMathPara>
    </w:p>
    <w:p w:rsidR="00BC79C7" w:rsidRDefault="00F321F3" w:rsidP="00BC79C7">
      <w:pPr>
        <w:pStyle w:val="BodyTextIndent"/>
        <w:spacing w:after="120"/>
        <w:ind w:firstLine="0"/>
        <w:rPr>
          <w:noProof/>
        </w:rPr>
      </w:pPr>
      <w:r>
        <w:rPr>
          <w:noProof/>
        </w:rPr>
        <w:t xml:space="preserve">We </w:t>
      </w:r>
      <w:r w:rsidR="00BC79C7">
        <w:rPr>
          <w:noProof/>
        </w:rPr>
        <w:t xml:space="preserve">compare the result vector </w:t>
      </w:r>
      <w:r w:rsidR="0066474D">
        <w:rPr>
          <w:noProof/>
        </w:rPr>
        <w:t xml:space="preserve">of candidate types </w:t>
      </w:r>
      <w:r w:rsidR="00BC79C7">
        <w:rPr>
          <w:noProof/>
        </w:rPr>
        <w:t xml:space="preserve">from the source </w:t>
      </w:r>
      <w:r w:rsidR="0066474D">
        <w:rPr>
          <w:noProof/>
        </w:rPr>
        <w:t xml:space="preserve">column </w:t>
      </w:r>
      <w:r w:rsidR="00BC79C7">
        <w:rPr>
          <w:noProof/>
        </w:rPr>
        <w:t xml:space="preserve">with the result </w:t>
      </w:r>
      <w:r w:rsidR="00311175">
        <w:rPr>
          <w:noProof/>
        </w:rPr>
        <w:t xml:space="preserve">vector of candidate types </w:t>
      </w:r>
      <w:r w:rsidR="00BC79C7">
        <w:rPr>
          <w:noProof/>
        </w:rPr>
        <w:t>from the target</w:t>
      </w:r>
      <w:r w:rsidR="00ED1B2F">
        <w:rPr>
          <w:noProof/>
        </w:rPr>
        <w:t xml:space="preserve"> column</w:t>
      </w:r>
      <w:r w:rsidR="00BC79C7">
        <w:rPr>
          <w:noProof/>
        </w:rPr>
        <w:t xml:space="preserve">. Let </w:t>
      </w:r>
      <m:oMath>
        <m:r>
          <w:rPr>
            <w:rFonts w:ascii="Cambria Math" w:hAnsi="Cambria Math"/>
            <w:noProof/>
          </w:rPr>
          <m:t>W</m:t>
        </m:r>
      </m:oMath>
      <w:r w:rsidR="00BC79C7">
        <w:rPr>
          <w:noProof/>
        </w:rPr>
        <w:t xml:space="preserve"> be the result vector for the target column, then the similarity </w:t>
      </w:r>
      <m:oMath>
        <m:r>
          <w:rPr>
            <w:rFonts w:ascii="Cambria Math" w:hAnsi="Cambria Math"/>
            <w:noProof/>
          </w:rPr>
          <m:t>s</m:t>
        </m:r>
      </m:oMath>
      <w:r w:rsidR="00BC79C7">
        <w:rPr>
          <w:noProof/>
        </w:rPr>
        <w:t xml:space="preserve"> </w:t>
      </w:r>
      <w:r w:rsidR="00790902">
        <w:rPr>
          <w:noProof/>
        </w:rPr>
        <w:t xml:space="preserve">between the columns pair </w:t>
      </w:r>
      <w:r w:rsidR="00BC79C7">
        <w:rPr>
          <w:noProof/>
        </w:rPr>
        <w:t>can be calculated using the absolute value of the cosine similarity function</w:t>
      </w:r>
      <w:r w:rsidR="00442BB4">
        <w:rPr>
          <w:noProof/>
        </w:rPr>
        <w:t>:</w:t>
      </w:r>
      <w:r w:rsidR="00BC79C7">
        <w:rPr>
          <w:noProof/>
        </w:rPr>
        <w:t xml:space="preserve"> </w:t>
      </w:r>
    </w:p>
    <w:p w:rsidR="00BC79C7" w:rsidRDefault="00BC79C7" w:rsidP="00BC79C7">
      <w:pPr>
        <w:pStyle w:val="BodyTextIndent"/>
        <w:spacing w:after="120"/>
        <w:ind w:firstLine="0"/>
        <w:rPr>
          <w:noProof/>
        </w:rPr>
      </w:pPr>
      <m:oMathPara>
        <m:oMath>
          <m:r>
            <w:rPr>
              <w:rFonts w:ascii="Cambria Math" w:hAnsi="Cambria Math"/>
              <w:noProof/>
            </w:rPr>
            <m:t>s≔</m:t>
          </m:r>
          <m:f>
            <m:fPr>
              <m:ctrlPr>
                <w:rPr>
                  <w:rFonts w:ascii="Cambria Math" w:hAnsi="Cambria Math"/>
                  <w:i/>
                  <w:noProof/>
                </w:rPr>
              </m:ctrlPr>
            </m:fPr>
            <m:num>
              <m:d>
                <m:dPr>
                  <m:begChr m:val="|"/>
                  <m:endChr m:val="|"/>
                  <m:ctrlPr>
                    <w:rPr>
                      <w:rFonts w:ascii="Cambria Math" w:hAnsi="Cambria Math"/>
                      <w:i/>
                      <w:noProof/>
                    </w:rPr>
                  </m:ctrlPr>
                </m:dPr>
                <m:e>
                  <m:r>
                    <w:rPr>
                      <w:rFonts w:ascii="Cambria Math" w:hAnsi="Cambria Math"/>
                      <w:noProof/>
                    </w:rPr>
                    <m:t>(V*W)</m:t>
                  </m:r>
                </m:e>
              </m:d>
            </m:num>
            <m:den>
              <m:d>
                <m:dPr>
                  <m:begChr m:val="‖"/>
                  <m:endChr m:val="‖"/>
                  <m:ctrlPr>
                    <w:rPr>
                      <w:rFonts w:ascii="Cambria Math" w:hAnsi="Cambria Math"/>
                      <w:i/>
                      <w:noProof/>
                    </w:rPr>
                  </m:ctrlPr>
                </m:dPr>
                <m:e>
                  <m:r>
                    <w:rPr>
                      <w:rFonts w:ascii="Cambria Math" w:hAnsi="Cambria Math"/>
                      <w:noProof/>
                    </w:rPr>
                    <m:t>V</m:t>
                  </m:r>
                </m:e>
              </m:d>
              <m:r>
                <w:rPr>
                  <w:rFonts w:ascii="Cambria Math" w:hAnsi="Cambria Math"/>
                  <w:noProof/>
                </w:rPr>
                <m:t>*</m:t>
              </m:r>
              <m:d>
                <m:dPr>
                  <m:begChr m:val="‖"/>
                  <m:endChr m:val="‖"/>
                  <m:ctrlPr>
                    <w:rPr>
                      <w:rFonts w:ascii="Cambria Math" w:hAnsi="Cambria Math"/>
                      <w:i/>
                      <w:noProof/>
                    </w:rPr>
                  </m:ctrlPr>
                </m:dPr>
                <m:e>
                  <m:r>
                    <w:rPr>
                      <w:rFonts w:ascii="Cambria Math" w:hAnsi="Cambria Math"/>
                      <w:noProof/>
                    </w:rPr>
                    <m:t>W</m:t>
                  </m:r>
                </m:e>
              </m:d>
            </m:den>
          </m:f>
        </m:oMath>
      </m:oMathPara>
    </w:p>
    <w:p w:rsidR="00BC79C7" w:rsidRPr="00883E79" w:rsidRDefault="00BC79C7" w:rsidP="00BC79C7">
      <w:pPr>
        <w:pStyle w:val="Heading4"/>
        <w:rPr>
          <w:noProof/>
        </w:rPr>
      </w:pPr>
      <w:r>
        <w:rPr>
          <w:noProof/>
        </w:rPr>
        <w:t xml:space="preserve">Pearson </w:t>
      </w:r>
      <w:r w:rsidR="00803845">
        <w:rPr>
          <w:noProof/>
        </w:rPr>
        <w:t>P</w:t>
      </w:r>
      <w:r>
        <w:rPr>
          <w:noProof/>
        </w:rPr>
        <w:t>roduct-</w:t>
      </w:r>
      <w:r w:rsidR="00803845">
        <w:rPr>
          <w:noProof/>
        </w:rPr>
        <w:t>M</w:t>
      </w:r>
      <w:r>
        <w:rPr>
          <w:noProof/>
        </w:rPr>
        <w:t xml:space="preserve">oment </w:t>
      </w:r>
      <w:r w:rsidR="00803845">
        <w:rPr>
          <w:noProof/>
        </w:rPr>
        <w:t>C</w:t>
      </w:r>
      <w:r>
        <w:rPr>
          <w:noProof/>
        </w:rPr>
        <w:t xml:space="preserve">orrelation </w:t>
      </w:r>
      <w:r w:rsidR="00803845">
        <w:rPr>
          <w:noProof/>
        </w:rPr>
        <w:t>C</w:t>
      </w:r>
      <w:r>
        <w:rPr>
          <w:noProof/>
        </w:rPr>
        <w:t>oefficient (PPMCC)</w:t>
      </w:r>
    </w:p>
    <w:p w:rsidR="00F40A1E" w:rsidRDefault="00B73765" w:rsidP="00F40A1E">
      <w:pPr>
        <w:rPr>
          <w:rFonts w:cstheme="minorHAnsi"/>
          <w:color w:val="000000"/>
        </w:rPr>
      </w:pPr>
      <w:r>
        <w:rPr>
          <w:rFonts w:cstheme="minorHAnsi"/>
          <w:color w:val="000000"/>
        </w:rPr>
        <w:t xml:space="preserve">The second algorithm that we implemented is </w:t>
      </w:r>
      <w:r w:rsidR="00F40A1E" w:rsidRPr="001F4C22">
        <w:rPr>
          <w:rFonts w:cstheme="minorHAnsi"/>
          <w:color w:val="000000"/>
        </w:rPr>
        <w:t>PPMC</w:t>
      </w:r>
      <w:r w:rsidR="00652CA8">
        <w:rPr>
          <w:rFonts w:cstheme="minorHAnsi"/>
          <w:color w:val="000000"/>
        </w:rPr>
        <w:t>C</w:t>
      </w:r>
      <w:r>
        <w:rPr>
          <w:rFonts w:cstheme="minorHAnsi"/>
          <w:color w:val="000000"/>
        </w:rPr>
        <w:t>,</w:t>
      </w:r>
      <w:r w:rsidR="00F40A1E" w:rsidRPr="001F4C22">
        <w:rPr>
          <w:rFonts w:cstheme="minorHAnsi"/>
          <w:color w:val="000000"/>
        </w:rPr>
        <w:t xml:space="preserve"> a statistical measure of the linear independence between two variables</w:t>
      </w:r>
      <w:r w:rsidR="00A83E17">
        <w:rPr>
          <w:rFonts w:cstheme="minorHAnsi"/>
          <w:color w:val="000000"/>
        </w:rPr>
        <w:t xml:space="preserve"> </w:t>
      </w:r>
      <m:oMath>
        <m:d>
          <m:dPr>
            <m:ctrlPr>
              <w:rPr>
                <w:rFonts w:ascii="Cambria Math" w:hAnsi="Cambria Math" w:cstheme="minorHAnsi"/>
                <w:i/>
                <w:color w:val="000000"/>
              </w:rPr>
            </m:ctrlPr>
          </m:dPr>
          <m:e>
            <m:r>
              <w:rPr>
                <w:rFonts w:ascii="Cambria Math" w:hAnsi="Cambria Math" w:cstheme="minorHAnsi"/>
                <w:color w:val="000000"/>
              </w:rPr>
              <m:t>x,y</m:t>
            </m:r>
          </m:e>
        </m:d>
      </m:oMath>
      <w:r w:rsidR="00662D4E">
        <w:rPr>
          <w:rFonts w:cstheme="minorHAnsi"/>
          <w:color w:val="000000"/>
        </w:rPr>
        <w:t xml:space="preserve"> </w:t>
      </w:r>
      <w:sdt>
        <w:sdtPr>
          <w:rPr>
            <w:rFonts w:cstheme="minorHAnsi"/>
            <w:color w:val="000000"/>
          </w:rPr>
          <w:id w:val="-859591233"/>
          <w:citation/>
        </w:sdtPr>
        <w:sdtContent>
          <w:r w:rsidR="00A4355A">
            <w:rPr>
              <w:rFonts w:cstheme="minorHAnsi"/>
              <w:color w:val="000000"/>
            </w:rPr>
            <w:fldChar w:fldCharType="begin"/>
          </w:r>
          <w:r w:rsidR="0027550A">
            <w:rPr>
              <w:rFonts w:cstheme="minorHAnsi"/>
              <w:color w:val="000000"/>
            </w:rPr>
            <w:instrText xml:space="preserve"> CITATION Kow72 \l 1033 </w:instrText>
          </w:r>
          <w:r w:rsidR="00A4355A">
            <w:rPr>
              <w:rFonts w:cstheme="minorHAnsi"/>
              <w:color w:val="000000"/>
            </w:rPr>
            <w:fldChar w:fldCharType="separate"/>
          </w:r>
          <w:r w:rsidR="00B364C4" w:rsidRPr="00B364C4">
            <w:rPr>
              <w:rFonts w:cstheme="minorHAnsi"/>
              <w:noProof/>
              <w:color w:val="000000"/>
            </w:rPr>
            <w:t>[</w:t>
          </w:r>
          <w:hyperlink w:anchor="Kow72" w:history="1">
            <w:r w:rsidR="00B364C4" w:rsidRPr="00B364C4">
              <w:rPr>
                <w:rFonts w:cstheme="minorHAnsi"/>
                <w:noProof/>
                <w:color w:val="000000"/>
              </w:rPr>
              <w:t>20</w:t>
            </w:r>
          </w:hyperlink>
          <w:r w:rsidR="00B364C4" w:rsidRPr="00B364C4">
            <w:rPr>
              <w:rFonts w:cstheme="minorHAnsi"/>
              <w:noProof/>
              <w:color w:val="000000"/>
            </w:rPr>
            <w:t>]</w:t>
          </w:r>
          <w:r w:rsidR="00A4355A">
            <w:rPr>
              <w:rFonts w:cstheme="minorHAnsi"/>
              <w:color w:val="000000"/>
            </w:rPr>
            <w:fldChar w:fldCharType="end"/>
          </w:r>
        </w:sdtContent>
      </w:sdt>
      <w:r w:rsidR="00662D4E">
        <w:rPr>
          <w:rFonts w:cstheme="minorHAnsi"/>
          <w:color w:val="000000"/>
        </w:rPr>
        <w:t>. I</w:t>
      </w:r>
      <w:r w:rsidR="00F40A1E">
        <w:rPr>
          <w:rFonts w:cstheme="minorHAnsi"/>
          <w:color w:val="000000"/>
        </w:rPr>
        <w:t>n our method, x</w:t>
      </w:r>
      <w:r w:rsidR="00F40A1E" w:rsidRPr="001F4C22">
        <w:rPr>
          <w:rFonts w:cstheme="minorHAnsi"/>
          <w:color w:val="000000"/>
        </w:rPr>
        <w:t xml:space="preserve"> is an array that represents the total </w:t>
      </w:r>
      <w:r w:rsidR="00B45D14">
        <w:rPr>
          <w:rFonts w:cstheme="minorHAnsi"/>
          <w:color w:val="000000"/>
        </w:rPr>
        <w:t>scores</w:t>
      </w:r>
      <w:r w:rsidR="00F40A1E" w:rsidRPr="001F4C22">
        <w:rPr>
          <w:rFonts w:cstheme="minorHAnsi"/>
          <w:color w:val="000000"/>
        </w:rPr>
        <w:t xml:space="preserve"> for the source column rich </w:t>
      </w:r>
      <w:proofErr w:type="gramStart"/>
      <w:r w:rsidR="00F40A1E" w:rsidRPr="001F4C22">
        <w:rPr>
          <w:rFonts w:cstheme="minorHAnsi"/>
          <w:color w:val="000000"/>
        </w:rPr>
        <w:t>types,</w:t>
      </w:r>
      <w:proofErr w:type="gramEnd"/>
      <w:r w:rsidR="00F40A1E" w:rsidRPr="001F4C22">
        <w:rPr>
          <w:rFonts w:cstheme="minorHAnsi"/>
          <w:color w:val="000000"/>
        </w:rPr>
        <w:t xml:space="preserve"> </w:t>
      </w:r>
      <w:r w:rsidR="00F40A1E">
        <w:rPr>
          <w:rFonts w:cstheme="minorHAnsi"/>
          <w:color w:val="000000"/>
        </w:rPr>
        <w:t>y</w:t>
      </w:r>
      <w:r w:rsidR="00F40A1E" w:rsidRPr="001F4C22">
        <w:rPr>
          <w:rFonts w:cstheme="minorHAnsi"/>
          <w:color w:val="000000"/>
        </w:rPr>
        <w:t xml:space="preserve"> is an array that represents the </w:t>
      </w:r>
      <w:r w:rsidR="00F40A1E">
        <w:rPr>
          <w:rFonts w:cstheme="minorHAnsi"/>
          <w:color w:val="000000"/>
        </w:rPr>
        <w:t xml:space="preserve">mapped </w:t>
      </w:r>
      <w:r w:rsidR="00F40A1E" w:rsidRPr="001F4C22">
        <w:rPr>
          <w:rFonts w:cstheme="minorHAnsi"/>
          <w:color w:val="000000"/>
        </w:rPr>
        <w:t xml:space="preserve">values </w:t>
      </w:r>
      <w:r w:rsidR="00F40A1E">
        <w:rPr>
          <w:rFonts w:cstheme="minorHAnsi"/>
          <w:color w:val="000000"/>
        </w:rPr>
        <w:t xml:space="preserve">between the source and </w:t>
      </w:r>
      <w:r w:rsidR="00F40A1E" w:rsidRPr="001F4C22">
        <w:rPr>
          <w:rFonts w:cstheme="minorHAnsi"/>
          <w:color w:val="000000"/>
        </w:rPr>
        <w:t>the target column</w:t>
      </w:r>
      <w:r w:rsidR="00F40A1E">
        <w:rPr>
          <w:rFonts w:cstheme="minorHAnsi"/>
          <w:color w:val="000000"/>
        </w:rPr>
        <w:t>s</w:t>
      </w:r>
      <w:r w:rsidR="00F07080">
        <w:rPr>
          <w:rFonts w:cstheme="minorHAnsi"/>
          <w:color w:val="000000"/>
        </w:rPr>
        <w:t xml:space="preserve">. </w:t>
      </w:r>
      <w:r w:rsidR="00932452">
        <w:rPr>
          <w:rFonts w:cstheme="minorHAnsi"/>
          <w:color w:val="000000"/>
        </w:rPr>
        <w:t>The v</w:t>
      </w:r>
      <w:r w:rsidR="00F40A1E" w:rsidRPr="001F4C22">
        <w:rPr>
          <w:rFonts w:cstheme="minorHAnsi"/>
          <w:color w:val="000000"/>
        </w:rPr>
        <w:t xml:space="preserve">alues </w:t>
      </w:r>
      <w:r w:rsidR="00F07080">
        <w:rPr>
          <w:rFonts w:cstheme="minorHAnsi"/>
          <w:color w:val="000000"/>
        </w:rPr>
        <w:t xml:space="preserve">present </w:t>
      </w:r>
      <w:r w:rsidR="00F40A1E" w:rsidRPr="001F4C22">
        <w:rPr>
          <w:rFonts w:cstheme="minorHAnsi"/>
          <w:color w:val="000000"/>
        </w:rPr>
        <w:t xml:space="preserve">in </w:t>
      </w:r>
      <w:r w:rsidR="00F40A1E">
        <w:rPr>
          <w:rFonts w:cstheme="minorHAnsi"/>
          <w:color w:val="000000"/>
        </w:rPr>
        <w:t>x</w:t>
      </w:r>
      <w:r w:rsidR="00F40A1E" w:rsidRPr="001F4C22">
        <w:rPr>
          <w:rFonts w:cstheme="minorHAnsi"/>
          <w:color w:val="000000"/>
        </w:rPr>
        <w:t xml:space="preserve"> but not in </w:t>
      </w:r>
      <w:r w:rsidR="00F40A1E">
        <w:rPr>
          <w:rFonts w:cstheme="minorHAnsi"/>
          <w:color w:val="000000"/>
        </w:rPr>
        <w:t>y</w:t>
      </w:r>
      <w:r w:rsidR="00F40A1E" w:rsidRPr="001F4C22">
        <w:rPr>
          <w:rFonts w:cstheme="minorHAnsi"/>
          <w:color w:val="000000"/>
        </w:rPr>
        <w:t xml:space="preserve"> </w:t>
      </w:r>
      <w:proofErr w:type="gramStart"/>
      <w:r w:rsidR="00F40A1E" w:rsidRPr="001F4C22">
        <w:rPr>
          <w:rFonts w:cstheme="minorHAnsi"/>
          <w:color w:val="000000"/>
        </w:rPr>
        <w:t>are</w:t>
      </w:r>
      <w:proofErr w:type="gramEnd"/>
      <w:r w:rsidR="00F40A1E" w:rsidRPr="001F4C22">
        <w:rPr>
          <w:rFonts w:cstheme="minorHAnsi"/>
          <w:color w:val="000000"/>
        </w:rPr>
        <w:t xml:space="preserve"> represented by zeros.</w:t>
      </w:r>
      <w:r w:rsidR="00F40A1E">
        <w:rPr>
          <w:rFonts w:cstheme="minorHAnsi"/>
          <w:color w:val="000000"/>
        </w:rPr>
        <w:t xml:space="preserve"> </w:t>
      </w:r>
      <w:r w:rsidR="00C91DE3">
        <w:rPr>
          <w:rFonts w:cstheme="minorHAnsi"/>
          <w:color w:val="000000"/>
        </w:rPr>
        <w:t>We have</w:t>
      </w:r>
      <w:r w:rsidR="00F40A1E">
        <w:rPr>
          <w:rFonts w:cstheme="minorHAnsi"/>
          <w:color w:val="000000"/>
        </w:rPr>
        <w:t>:</w:t>
      </w:r>
    </w:p>
    <w:p w:rsidR="00F40A1E" w:rsidRPr="009C3847" w:rsidRDefault="00F40A1E" w:rsidP="00F40A1E">
      <w:pPr>
        <w:rPr>
          <w:rFonts w:cstheme="minorHAnsi"/>
          <w:color w:val="000000"/>
          <w:sz w:val="16"/>
        </w:rPr>
      </w:pPr>
      <m:oMathPara>
        <m:oMath>
          <m:r>
            <w:rPr>
              <w:rFonts w:ascii="Cambria Math" w:hAnsi="Cambria Math" w:cstheme="minorHAnsi"/>
              <w:color w:val="000000"/>
            </w:rPr>
            <m:t xml:space="preserve">SourceColumn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srn</m:t>
                      </m:r>
                    </m:sub>
                  </m:sSub>
                </m:e>
              </m:d>
            </m:e>
          </m:d>
        </m:oMath>
      </m:oMathPara>
    </w:p>
    <w:p w:rsidR="00F40A1E" w:rsidRDefault="00F40A1E" w:rsidP="00F40A1E">
      <w:pPr>
        <w:rPr>
          <w:rFonts w:cstheme="minorHAnsi"/>
          <w:color w:val="000000"/>
        </w:rPr>
      </w:pPr>
      <m:oMathPara>
        <m:oMath>
          <m:r>
            <w:rPr>
              <w:rFonts w:ascii="Cambria Math" w:hAnsi="Cambria Math" w:cstheme="minorHAnsi"/>
              <w:color w:val="000000"/>
            </w:rPr>
            <m:t xml:space="preserve">TargetColumn </m:t>
          </m:r>
          <m:d>
            <m:dPr>
              <m:begChr m:val="["/>
              <m:endChr m:val="]"/>
              <m:ctrlPr>
                <w:rPr>
                  <w:rFonts w:ascii="Cambria Math" w:hAnsi="Cambria Math" w:cstheme="minorHAnsi"/>
                  <w:i/>
                  <w:color w:val="000000"/>
                </w:rPr>
              </m:ctrlPr>
            </m:dPr>
            <m:e>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1</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tr1</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2</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tr2</m:t>
                      </m:r>
                    </m:sub>
                  </m:sSub>
                </m:e>
              </m:d>
              <m:r>
                <w:rPr>
                  <w:rFonts w:ascii="Cambria Math" w:hAnsi="Cambria Math" w:cstheme="minorHAnsi"/>
                  <w:color w:val="000000"/>
                </w:rPr>
                <m:t>,</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3</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tr3</m:t>
                      </m:r>
                    </m:sub>
                  </m:sSub>
                </m:e>
              </m:d>
              <m:r>
                <w:rPr>
                  <w:rFonts w:ascii="Cambria Math" w:hAnsi="Cambria Math" w:cstheme="minorHAnsi"/>
                  <w:color w:val="000000"/>
                </w:rPr>
                <m:t xml:space="preserve">… </m:t>
              </m:r>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R</m:t>
                      </m:r>
                    </m:e>
                    <m:sub>
                      <m:r>
                        <w:rPr>
                          <w:rFonts w:ascii="Cambria Math" w:hAnsi="Cambria Math" w:cstheme="minorHAnsi"/>
                          <w:color w:val="000000"/>
                        </w:rPr>
                        <m:t>n</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C</m:t>
                      </m:r>
                    </m:e>
                    <m:sub>
                      <m:r>
                        <w:rPr>
                          <w:rFonts w:ascii="Cambria Math" w:hAnsi="Cambria Math" w:cstheme="minorHAnsi"/>
                          <w:color w:val="000000"/>
                        </w:rPr>
                        <m:t>trn</m:t>
                      </m:r>
                    </m:sub>
                  </m:sSub>
                </m:e>
              </m:d>
            </m:e>
          </m:d>
        </m:oMath>
      </m:oMathPara>
    </w:p>
    <w:p w:rsidR="00C91DE3" w:rsidRDefault="00F40A1E" w:rsidP="00F40A1E">
      <w:pPr>
        <w:pStyle w:val="BodyTextIndent"/>
        <w:spacing w:after="120"/>
        <w:ind w:firstLine="0"/>
      </w:pPr>
      <w:r w:rsidRPr="00271F87">
        <w:t xml:space="preserve">Where </w:t>
      </w:r>
      <m:oMath>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2,</m:t>
            </m:r>
          </m:sub>
        </m:sSub>
        <m:sSub>
          <m:sSubPr>
            <m:ctrlPr>
              <w:rPr>
                <w:rFonts w:ascii="Cambria Math" w:hAnsi="Cambria Math" w:cstheme="minorHAnsi"/>
                <w:i/>
                <w:color w:val="000000"/>
                <w:sz w:val="20"/>
              </w:rPr>
            </m:ctrlPr>
          </m:sSubPr>
          <m:e>
            <m:r>
              <w:rPr>
                <w:rFonts w:ascii="Cambria Math" w:hAnsi="Cambria Math" w:cstheme="minorHAnsi"/>
                <w:color w:val="000000"/>
                <w:sz w:val="20"/>
              </w:rPr>
              <m:t>…,R</m:t>
            </m:r>
          </m:e>
          <m:sub>
            <m:r>
              <w:rPr>
                <w:rFonts w:ascii="Cambria Math" w:hAnsi="Cambria Math" w:cstheme="minorHAnsi"/>
                <w:color w:val="000000"/>
                <w:sz w:val="20"/>
              </w:rPr>
              <m:t>n</m:t>
            </m:r>
          </m:sub>
        </m:sSub>
      </m:oMath>
      <w:r w:rsidRPr="00271F87">
        <w:t xml:space="preserve"> are different rich </w:t>
      </w:r>
      <w:proofErr w:type="gramStart"/>
      <w:r w:rsidRPr="00271F87">
        <w:t>type</w:t>
      </w:r>
      <w:proofErr w:type="gramEnd"/>
      <w:r w:rsidRPr="00271F87">
        <w:t xml:space="preserve"> values retrieved from Freebase,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sr2</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srn</m:t>
            </m:r>
          </m:sub>
        </m:sSub>
      </m:oMath>
      <w:r w:rsidRPr="00271F87">
        <w:t xml:space="preserve"> are the sum of </w:t>
      </w:r>
      <w:r w:rsidR="00B217D5">
        <w:t xml:space="preserve">scores </w:t>
      </w:r>
      <w:r w:rsidRPr="00271F87">
        <w:t xml:space="preserve">for each corresponding r occurrence in the source column, and </w:t>
      </w:r>
      <m:oMath>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tr1</m:t>
            </m:r>
          </m:sub>
        </m:sSub>
        <m:r>
          <w:rPr>
            <w:rFonts w:ascii="Cambria Math" w:hAnsi="Cambria Math" w:cstheme="minorHAnsi"/>
            <w:color w:val="000000"/>
            <w:sz w:val="20"/>
          </w:rPr>
          <m:t xml:space="preserve">,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tr2</m:t>
            </m:r>
          </m:sub>
        </m:sSub>
        <m:r>
          <w:rPr>
            <w:rFonts w:ascii="Cambria Math" w:hAnsi="Cambria Math" w:cstheme="minorHAnsi"/>
            <w:color w:val="000000"/>
            <w:sz w:val="20"/>
          </w:rPr>
          <m:t xml:space="preserve">, …, </m:t>
        </m:r>
        <m:sSub>
          <m:sSubPr>
            <m:ctrlPr>
              <w:rPr>
                <w:rFonts w:ascii="Cambria Math" w:hAnsi="Cambria Math" w:cstheme="minorHAnsi"/>
                <w:i/>
                <w:color w:val="000000"/>
                <w:sz w:val="20"/>
              </w:rPr>
            </m:ctrlPr>
          </m:sSubPr>
          <m:e>
            <m:r>
              <w:rPr>
                <w:rFonts w:ascii="Cambria Math" w:hAnsi="Cambria Math" w:cstheme="minorHAnsi"/>
                <w:color w:val="000000"/>
                <w:sz w:val="20"/>
              </w:rPr>
              <m:t>C</m:t>
            </m:r>
          </m:e>
          <m:sub>
            <m:r>
              <w:rPr>
                <w:rFonts w:ascii="Cambria Math" w:hAnsi="Cambria Math" w:cstheme="minorHAnsi"/>
                <w:color w:val="000000"/>
                <w:sz w:val="20"/>
              </w:rPr>
              <m:t>trn</m:t>
            </m:r>
          </m:sub>
        </m:sSub>
      </m:oMath>
      <w:r w:rsidRPr="00271F87">
        <w:t xml:space="preserve"> are the sum of </w:t>
      </w:r>
      <w:r w:rsidR="00B217D5">
        <w:t>scores</w:t>
      </w:r>
      <w:r w:rsidRPr="00271F87">
        <w:t xml:space="preserve"> for each corresponding r occurrence in the target column.</w:t>
      </w:r>
      <w:r>
        <w:t xml:space="preserve"> </w:t>
      </w:r>
    </w:p>
    <w:p w:rsidR="00F40A1E" w:rsidRDefault="00F40A1E" w:rsidP="00F40A1E">
      <w:pPr>
        <w:pStyle w:val="BodyTextIndent"/>
        <w:spacing w:after="120"/>
        <w:ind w:firstLine="0"/>
      </w:pPr>
      <w:r>
        <w:t xml:space="preserve">The input for PPMC </w:t>
      </w:r>
      <w:r w:rsidR="006E32CF">
        <w:t xml:space="preserve">consists of </w:t>
      </w:r>
      <w:r>
        <w:t xml:space="preserve">two arrays that represent the values from the source and target columns, where the source column is the column with the largest </w:t>
      </w:r>
      <w:r w:rsidR="00C21314">
        <w:t xml:space="preserve">set </w:t>
      </w:r>
      <w:r w:rsidR="001F7A66">
        <w:t>of rich types found. For example:</w:t>
      </w:r>
    </w:p>
    <w:p w:rsidR="00F40A1E" w:rsidRPr="008D3ADB" w:rsidRDefault="00F40A1E" w:rsidP="00F40A1E">
      <w:pPr>
        <w:pStyle w:val="BodyTextIndent"/>
        <w:spacing w:after="120"/>
        <w:ind w:firstLine="0"/>
      </w:pPr>
      <m:oMathPara>
        <m:oMath>
          <m:r>
            <w:rPr>
              <w:rFonts w:ascii="Cambria Math" w:hAnsi="Cambria Math"/>
              <w:sz w:val="20"/>
            </w:rPr>
            <m:t xml:space="preserve">X= </m:t>
          </m:r>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C</m:t>
                  </m:r>
                </m:e>
                <m:sub>
                  <m:r>
                    <w:rPr>
                      <w:rFonts w:ascii="Cambria Math" w:hAnsi="Cambria Math"/>
                      <w:sz w:val="20"/>
                    </w:rPr>
                    <m:t>sr1</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sr4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srn</m:t>
                  </m:r>
                </m:sub>
              </m:sSub>
            </m:e>
          </m:d>
        </m:oMath>
      </m:oMathPara>
    </w:p>
    <w:p w:rsidR="00F40A1E" w:rsidRPr="008D3ADB" w:rsidRDefault="00F40A1E" w:rsidP="00F40A1E">
      <w:pPr>
        <w:pStyle w:val="BodyTextIndent"/>
        <w:spacing w:after="120"/>
        <w:ind w:firstLine="0"/>
        <w:rPr>
          <w:sz w:val="20"/>
        </w:rPr>
      </w:pPr>
      <m:oMathPara>
        <m:oMath>
          <m:r>
            <w:rPr>
              <w:rFonts w:ascii="Cambria Math" w:hAnsi="Cambria Math"/>
              <w:sz w:val="20"/>
            </w:rPr>
            <m:t xml:space="preserve">Y= </m:t>
          </m:r>
          <m:d>
            <m:dPr>
              <m:begChr m:val="["/>
              <m:endChr m:val="]"/>
              <m:ctrlPr>
                <w:rPr>
                  <w:rFonts w:ascii="Cambria Math" w:hAnsi="Cambria Math"/>
                  <w:i/>
                  <w:sz w:val="20"/>
                </w:rPr>
              </m:ctrlPr>
            </m:dPr>
            <m:e>
              <m:r>
                <w:rPr>
                  <w:rFonts w:ascii="Cambria Math" w:hAnsi="Cambria Math"/>
                  <w:sz w:val="20"/>
                </w:rPr>
                <m:t>0,</m:t>
              </m:r>
              <m:sSub>
                <m:sSubPr>
                  <m:ctrlPr>
                    <w:rPr>
                      <w:rFonts w:ascii="Cambria Math" w:hAnsi="Cambria Math"/>
                      <w:i/>
                      <w:sz w:val="20"/>
                    </w:rPr>
                  </m:ctrlPr>
                </m:sSubPr>
                <m:e>
                  <m:r>
                    <w:rPr>
                      <w:rFonts w:ascii="Cambria Math" w:hAnsi="Cambria Math"/>
                      <w:sz w:val="20"/>
                    </w:rPr>
                    <m:t>C</m:t>
                  </m:r>
                </m:e>
                <m:sub>
                  <m:r>
                    <w:rPr>
                      <w:rFonts w:ascii="Cambria Math" w:hAnsi="Cambria Math"/>
                      <w:sz w:val="20"/>
                    </w:rPr>
                    <m:t>tr2</m:t>
                  </m:r>
                </m:sub>
              </m:sSub>
              <m:r>
                <w:rPr>
                  <w:rFonts w:ascii="Cambria Math" w:hAnsi="Cambria Math"/>
                  <w:sz w:val="20"/>
                </w:rPr>
                <m:t>,</m:t>
              </m:r>
              <m:sSub>
                <m:sSubPr>
                  <m:ctrlPr>
                    <w:rPr>
                      <w:rFonts w:ascii="Cambria Math" w:hAnsi="Cambria Math"/>
                      <w:i/>
                      <w:sz w:val="20"/>
                    </w:rPr>
                  </m:ctrlPr>
                </m:sSubPr>
                <m:e>
                  <m:r>
                    <w:rPr>
                      <w:rFonts w:ascii="Cambria Math" w:hAnsi="Cambria Math"/>
                      <w:sz w:val="20"/>
                    </w:rPr>
                    <m:t>C</m:t>
                  </m:r>
                </m:e>
                <m:sub>
                  <m:r>
                    <w:rPr>
                      <w:rFonts w:ascii="Cambria Math" w:hAnsi="Cambria Math"/>
                      <w:sz w:val="20"/>
                    </w:rPr>
                    <m:t>tr4</m:t>
                  </m:r>
                </m:sub>
              </m:sSub>
              <m:r>
                <w:rPr>
                  <w:rFonts w:ascii="Cambria Math" w:hAnsi="Cambria Math"/>
                  <w:sz w:val="20"/>
                </w:rPr>
                <m:t xml:space="preserve">, …, </m:t>
              </m:r>
              <m:sSub>
                <m:sSubPr>
                  <m:ctrlPr>
                    <w:rPr>
                      <w:rFonts w:ascii="Cambria Math" w:hAnsi="Cambria Math"/>
                      <w:i/>
                      <w:sz w:val="20"/>
                    </w:rPr>
                  </m:ctrlPr>
                </m:sSubPr>
                <m:e>
                  <m:r>
                    <w:rPr>
                      <w:rFonts w:ascii="Cambria Math" w:hAnsi="Cambria Math"/>
                      <w:sz w:val="20"/>
                    </w:rPr>
                    <m:t>C</m:t>
                  </m:r>
                </m:e>
                <m:sub>
                  <m:r>
                    <w:rPr>
                      <w:rFonts w:ascii="Cambria Math" w:hAnsi="Cambria Math"/>
                      <w:sz w:val="20"/>
                    </w:rPr>
                    <m:t>trn</m:t>
                  </m:r>
                </m:sub>
              </m:sSub>
            </m:e>
          </m:d>
        </m:oMath>
      </m:oMathPara>
    </w:p>
    <w:p w:rsidR="00F40A1E" w:rsidRDefault="00F40A1E" w:rsidP="00F40A1E">
      <w:pPr>
        <w:pStyle w:val="BodyTextIndent"/>
        <w:spacing w:after="120"/>
        <w:ind w:firstLine="0"/>
        <w:jc w:val="left"/>
      </w:pPr>
      <w:r>
        <w:t>Then the sample correlation coefficient (r) is calculated using:</w:t>
      </w:r>
    </w:p>
    <w:p w:rsidR="00F40A1E" w:rsidRDefault="00F40A1E" w:rsidP="00F40A1E">
      <w:pPr>
        <w:pStyle w:val="BodyTextIndent"/>
        <w:spacing w:after="120"/>
        <w:ind w:firstLine="0"/>
        <w:jc w:val="left"/>
      </w:pPr>
      <m:oMathPara>
        <m:oMath>
          <m:r>
            <w:rPr>
              <w:rFonts w:ascii="Cambria Math" w:hAnsi="Cambria Math"/>
              <w:sz w:val="20"/>
            </w:rPr>
            <m:t xml:space="preserve">r= </m:t>
          </m:r>
          <m:f>
            <m:fPr>
              <m:ctrlPr>
                <w:rPr>
                  <w:rFonts w:ascii="Cambria Math" w:hAnsi="Cambria Math"/>
                  <w:i/>
                  <w:sz w:val="20"/>
                </w:rPr>
              </m:ctrlPr>
            </m:fPr>
            <m:num>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 xml:space="preserve">i </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nary>
            </m:num>
            <m:den>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e>
                          </m:d>
                        </m:e>
                        <m:sup>
                          <m:r>
                            <w:rPr>
                              <w:rFonts w:ascii="Cambria Math" w:hAnsi="Cambria Math"/>
                              <w:sz w:val="20"/>
                            </w:rPr>
                            <m:t xml:space="preserve">2 </m:t>
                          </m:r>
                        </m:sup>
                      </m:sSup>
                    </m:e>
                  </m:nary>
                </m:e>
              </m:rad>
              <m:rad>
                <m:radPr>
                  <m:degHide m:val="1"/>
                  <m:ctrlPr>
                    <w:rPr>
                      <w:rFonts w:ascii="Cambria Math" w:hAnsi="Cambria Math"/>
                      <w:i/>
                      <w:sz w:val="20"/>
                    </w:rPr>
                  </m:ctrlPr>
                </m:radPr>
                <m:deg/>
                <m:e>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sSup>
                        <m:sSupPr>
                          <m:ctrlPr>
                            <w:rPr>
                              <w:rFonts w:ascii="Cambria Math" w:hAnsi="Cambria Math"/>
                              <w:i/>
                              <w:sz w:val="20"/>
                            </w:rPr>
                          </m:ctrlPr>
                        </m:sSupPr>
                        <m:e>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e>
                          </m:d>
                        </m:e>
                        <m:sup>
                          <m:r>
                            <w:rPr>
                              <w:rFonts w:ascii="Cambria Math" w:hAnsi="Cambria Math"/>
                              <w:sz w:val="20"/>
                            </w:rPr>
                            <m:t>2</m:t>
                          </m:r>
                        </m:sup>
                      </m:sSup>
                    </m:e>
                  </m:nary>
                </m:e>
              </m:rad>
            </m:den>
          </m:f>
          <m:r>
            <w:rPr>
              <w:rFonts w:ascii="Cambria Math" w:hAnsi="Cambria Math"/>
              <w:sz w:val="20"/>
            </w:rPr>
            <m:t xml:space="preserve"> </m:t>
          </m:r>
        </m:oMath>
      </m:oMathPara>
    </w:p>
    <w:p w:rsidR="00F40A1E" w:rsidRDefault="00F40A1E" w:rsidP="00F40A1E">
      <w:pPr>
        <w:pStyle w:val="BodyTextIndent"/>
        <w:spacing w:after="120"/>
        <w:ind w:firstLine="0"/>
      </w:pPr>
      <w:r>
        <w:t>Based on a sample paired data</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sample PPMCC is:</w:t>
      </w:r>
    </w:p>
    <w:p w:rsidR="00F40A1E" w:rsidRDefault="00F40A1E" w:rsidP="00F40A1E">
      <w:pPr>
        <w:pStyle w:val="BodyTextIndent"/>
        <w:spacing w:after="120"/>
        <w:ind w:firstLine="0"/>
      </w:pPr>
      <m:oMathPara>
        <m:oMath>
          <m:r>
            <w:rPr>
              <w:rFonts w:ascii="Cambria Math" w:hAnsi="Cambria Math"/>
              <w:sz w:val="20"/>
            </w:rPr>
            <m:t xml:space="preserve">r= </m:t>
          </m:r>
          <m:f>
            <m:fPr>
              <m:ctrlPr>
                <w:rPr>
                  <w:rFonts w:ascii="Cambria Math" w:hAnsi="Cambria Math"/>
                  <w:i/>
                  <w:sz w:val="20"/>
                </w:rPr>
              </m:ctrlPr>
            </m:fPr>
            <m:num>
              <m:r>
                <w:rPr>
                  <w:rFonts w:ascii="Cambria Math" w:hAnsi="Cambria Math"/>
                  <w:sz w:val="20"/>
                </w:rPr>
                <m:t>1</m:t>
              </m:r>
            </m:num>
            <m:den>
              <m:r>
                <w:rPr>
                  <w:rFonts w:ascii="Cambria Math" w:hAnsi="Cambria Math"/>
                  <w:sz w:val="20"/>
                </w:rPr>
                <m:t>n-1</m:t>
              </m:r>
            </m:den>
          </m:f>
          <m:nary>
            <m:naryPr>
              <m:chr m:val="∑"/>
              <m:limLoc m:val="undOvr"/>
              <m:ctrlPr>
                <w:rPr>
                  <w:rFonts w:ascii="Cambria Math" w:hAnsi="Cambria Math"/>
                  <w:i/>
                  <w:sz w:val="20"/>
                </w:rPr>
              </m:ctrlPr>
            </m:naryPr>
            <m:sub>
              <m:r>
                <w:rPr>
                  <w:rFonts w:ascii="Cambria Math" w:hAnsi="Cambria Math"/>
                  <w:sz w:val="20"/>
                </w:rPr>
                <m:t>i=1</m:t>
              </m:r>
            </m:sub>
            <m:sup>
              <m:r>
                <w:rPr>
                  <w:rFonts w:ascii="Cambria Math" w:hAnsi="Cambria Math"/>
                  <w:sz w:val="20"/>
                </w:rPr>
                <m:t>n</m:t>
              </m:r>
            </m:sup>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e>
          </m:nary>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y</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y</m:t>
                      </m:r>
                    </m:sub>
                  </m:sSub>
                </m:den>
              </m:f>
            </m:e>
          </m:d>
        </m:oMath>
      </m:oMathPara>
    </w:p>
    <w:p w:rsidR="00F40A1E" w:rsidRDefault="00F8310F" w:rsidP="00F40A1E">
      <w:pPr>
        <w:pStyle w:val="BodyTextIndent"/>
        <w:spacing w:after="120"/>
        <w:ind w:firstLine="0"/>
        <w:jc w:val="left"/>
      </w:pPr>
      <w:r>
        <w:t xml:space="preserve">Where </w:t>
      </w:r>
      <m:oMath>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x</m:t>
                    </m:r>
                  </m:e>
                </m:acc>
              </m:num>
              <m:den>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den>
            </m:f>
          </m:e>
        </m:d>
        <m:r>
          <w:rPr>
            <w:rFonts w:ascii="Cambria Math" w:hAnsi="Cambria Math"/>
            <w:sz w:val="20"/>
          </w:rPr>
          <m:t xml:space="preserve">, </m:t>
        </m:r>
        <m:acc>
          <m:accPr>
            <m:chr m:val="̅"/>
            <m:ctrlPr>
              <w:rPr>
                <w:rFonts w:ascii="Cambria Math" w:hAnsi="Cambria Math"/>
                <w:i/>
                <w:sz w:val="20"/>
              </w:rPr>
            </m:ctrlPr>
          </m:accPr>
          <m:e>
            <m:r>
              <w:rPr>
                <w:rFonts w:ascii="Cambria Math" w:hAnsi="Cambria Math"/>
                <w:sz w:val="20"/>
              </w:rPr>
              <m:t xml:space="preserve">x </m:t>
            </m:r>
          </m:e>
        </m:acc>
      </m:oMath>
      <w:r>
        <w:t>a</w:t>
      </w:r>
      <w:proofErr w:type="spellStart"/>
      <w:r w:rsidR="00E744AA">
        <w:t>nd</w:t>
      </w:r>
      <w:proofErr w:type="spellEnd"/>
      <w:r w:rsidR="00E744AA">
        <w:t xml:space="preserve"> </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x</m:t>
            </m:r>
          </m:sub>
        </m:sSub>
      </m:oMath>
      <w:r w:rsidR="00E744AA">
        <w:rPr>
          <w:sz w:val="20"/>
        </w:rPr>
        <w:t xml:space="preserve"> </w:t>
      </w:r>
      <w:r w:rsidR="00E744AA">
        <w:t>a</w:t>
      </w:r>
      <w:r w:rsidR="00F40A1E">
        <w:t>re the standard score, sample mean and sample standard deviation, respectively.</w:t>
      </w:r>
    </w:p>
    <w:p w:rsidR="00A016F4" w:rsidRDefault="00A77BC9" w:rsidP="00F40A1E">
      <w:pPr>
        <w:pStyle w:val="Heading4"/>
      </w:pPr>
      <w:r>
        <w:t>Spearman’</w:t>
      </w:r>
      <w:r w:rsidR="00F40A1E">
        <w:t>s</w:t>
      </w:r>
      <w:r>
        <w:t xml:space="preserve"> R</w:t>
      </w:r>
      <w:r w:rsidR="00F40A1E">
        <w:t xml:space="preserve">ank </w:t>
      </w:r>
      <w:r>
        <w:t>C</w:t>
      </w:r>
      <w:r w:rsidR="00F40A1E">
        <w:t xml:space="preserve">orrelation </w:t>
      </w:r>
      <w:r>
        <w:t>C</w:t>
      </w:r>
      <w:r w:rsidR="00F40A1E">
        <w:t>oefficient</w:t>
      </w:r>
    </w:p>
    <w:p w:rsidR="00F40A1E" w:rsidRPr="0099555B" w:rsidRDefault="004565DC" w:rsidP="00F40A1E">
      <w:pPr>
        <w:rPr>
          <w:rFonts w:cstheme="minorHAnsi"/>
          <w:color w:val="000000"/>
        </w:rPr>
      </w:pPr>
      <w:r>
        <w:t xml:space="preserve">The last algorithm that we implemented </w:t>
      </w:r>
      <w:r w:rsidR="00DD07B2">
        <w:t xml:space="preserve">to match unnamed and </w:t>
      </w:r>
      <w:proofErr w:type="spellStart"/>
      <w:r w:rsidR="00DD07B2">
        <w:t>untyped</w:t>
      </w:r>
      <w:proofErr w:type="spellEnd"/>
      <w:r w:rsidR="00DD07B2">
        <w:t xml:space="preserve"> columns </w:t>
      </w:r>
      <w:r>
        <w:t>is Spearman’s rank correlation coefficient</w:t>
      </w:r>
      <w:r w:rsidR="00A97241">
        <w:t xml:space="preserve"> </w:t>
      </w:r>
      <w:sdt>
        <w:sdtPr>
          <w:id w:val="-1137645686"/>
          <w:citation/>
        </w:sdtPr>
        <w:sdtContent>
          <w:r w:rsidR="00A4355A">
            <w:fldChar w:fldCharType="begin"/>
          </w:r>
          <w:r w:rsidR="00A97241">
            <w:instrText xml:space="preserve"> CITATION Bos08 \l 1033 </w:instrText>
          </w:r>
          <w:r w:rsidR="00A4355A">
            <w:fldChar w:fldCharType="separate"/>
          </w:r>
          <w:r w:rsidR="00B364C4">
            <w:rPr>
              <w:noProof/>
            </w:rPr>
            <w:t>[</w:t>
          </w:r>
          <w:hyperlink w:anchor="Bos08" w:history="1">
            <w:r w:rsidR="00B364C4">
              <w:rPr>
                <w:noProof/>
              </w:rPr>
              <w:t>21</w:t>
            </w:r>
          </w:hyperlink>
          <w:r w:rsidR="00B364C4">
            <w:rPr>
              <w:noProof/>
            </w:rPr>
            <w:t>]</w:t>
          </w:r>
          <w:r w:rsidR="00A4355A">
            <w:fldChar w:fldCharType="end"/>
          </w:r>
        </w:sdtContent>
      </w:sdt>
      <w:r>
        <w:t xml:space="preserve">. It </w:t>
      </w:r>
      <w:r w:rsidR="00F40A1E" w:rsidRPr="0099555B">
        <w:rPr>
          <w:rFonts w:cstheme="minorHAnsi"/>
          <w:color w:val="000000"/>
        </w:rPr>
        <w:t>applies a rank transformatio</w:t>
      </w:r>
      <w:r w:rsidR="003A6046">
        <w:rPr>
          <w:rFonts w:cstheme="minorHAnsi"/>
          <w:color w:val="000000"/>
        </w:rPr>
        <w:t>n on the input data and computes</w:t>
      </w:r>
      <w:r w:rsidR="00F40A1E" w:rsidRPr="0099555B">
        <w:rPr>
          <w:rFonts w:cstheme="minorHAnsi"/>
          <w:color w:val="000000"/>
        </w:rPr>
        <w:t xml:space="preserve"> PPMCC afterwards on the ranked data. In our experiments we used Natural Ranking with default strategies for handling ties and </w:t>
      </w:r>
      <w:proofErr w:type="spellStart"/>
      <w:r w:rsidR="00F40A1E" w:rsidRPr="0099555B">
        <w:rPr>
          <w:rFonts w:cstheme="minorHAnsi"/>
          <w:color w:val="000000"/>
        </w:rPr>
        <w:t>NaN</w:t>
      </w:r>
      <w:proofErr w:type="spellEnd"/>
      <w:r w:rsidR="00F40A1E" w:rsidRPr="0099555B">
        <w:rPr>
          <w:rFonts w:cstheme="minorHAnsi"/>
          <w:color w:val="000000"/>
        </w:rPr>
        <w:t xml:space="preserve"> values</w:t>
      </w:r>
      <w:r w:rsidR="003A6046">
        <w:rPr>
          <w:rFonts w:cstheme="minorHAnsi"/>
          <w:color w:val="000000"/>
        </w:rPr>
        <w:t>. T</w:t>
      </w:r>
      <w:r w:rsidR="00F40A1E" w:rsidRPr="0099555B">
        <w:rPr>
          <w:rFonts w:cstheme="minorHAnsi"/>
          <w:color w:val="000000"/>
        </w:rPr>
        <w:t xml:space="preserve">he ranking algorithm is </w:t>
      </w:r>
      <w:r w:rsidR="003A6046">
        <w:rPr>
          <w:rFonts w:cstheme="minorHAnsi"/>
          <w:color w:val="000000"/>
        </w:rPr>
        <w:t xml:space="preserve">however </w:t>
      </w:r>
      <w:r w:rsidR="00F40A1E" w:rsidRPr="0099555B">
        <w:rPr>
          <w:rFonts w:cstheme="minorHAnsi"/>
          <w:color w:val="000000"/>
        </w:rPr>
        <w:t xml:space="preserve">configurable and can be enhanced by using more sophisticated measures. </w:t>
      </w:r>
    </w:p>
    <w:p w:rsidR="00F40A1E" w:rsidRDefault="00F40A1E" w:rsidP="00F40A1E">
      <w:pPr>
        <w:pStyle w:val="Heading3"/>
        <w:rPr>
          <w:noProof/>
        </w:rPr>
      </w:pPr>
      <w:r>
        <w:rPr>
          <w:noProof/>
        </w:rPr>
        <w:lastRenderedPageBreak/>
        <w:t>Column Labeling</w:t>
      </w:r>
    </w:p>
    <w:p w:rsidR="00725D61" w:rsidRPr="00725D61" w:rsidRDefault="00725D61" w:rsidP="00725D61">
      <w:r>
        <w:t xml:space="preserve">We showed in the previous section how to match unnamed and </w:t>
      </w:r>
      <w:proofErr w:type="spellStart"/>
      <w:r>
        <w:t>untyped</w:t>
      </w:r>
      <w:proofErr w:type="spellEnd"/>
      <w:r>
        <w:t xml:space="preserve"> columns. Column labeling is however beneficial as the results of our previous algorithms can be combined with traditional header matching techniques to improve the quality </w:t>
      </w:r>
      <w:r w:rsidR="00E13308">
        <w:t>of matching</w:t>
      </w:r>
      <w:r>
        <w:t>.</w:t>
      </w:r>
    </w:p>
    <w:p w:rsidR="00F40A1E" w:rsidRDefault="00563C9C" w:rsidP="00F40A1E">
      <w:pPr>
        <w:rPr>
          <w:rFonts w:cstheme="minorHAnsi"/>
          <w:color w:val="000000"/>
        </w:rPr>
      </w:pPr>
      <w:r>
        <w:rPr>
          <w:rFonts w:cstheme="minorHAnsi"/>
          <w:color w:val="000000"/>
        </w:rPr>
        <w:t>R</w:t>
      </w:r>
      <w:r w:rsidR="00F40A1E" w:rsidRPr="002C26E1">
        <w:rPr>
          <w:rFonts w:cstheme="minorHAnsi"/>
          <w:color w:val="000000"/>
        </w:rPr>
        <w:t xml:space="preserve">ich types retrieved from Freebase </w:t>
      </w:r>
      <w:r w:rsidR="009E109A">
        <w:rPr>
          <w:rFonts w:cstheme="minorHAnsi"/>
          <w:color w:val="000000"/>
        </w:rPr>
        <w:t xml:space="preserve">are </w:t>
      </w:r>
      <w:r w:rsidR="00F40A1E" w:rsidRPr="002C26E1">
        <w:rPr>
          <w:rFonts w:cstheme="minorHAnsi"/>
          <w:color w:val="000000"/>
        </w:rPr>
        <w:t>independent from each other</w:t>
      </w:r>
      <w:r w:rsidR="009E109A">
        <w:rPr>
          <w:rFonts w:cstheme="minorHAnsi"/>
          <w:color w:val="000000"/>
        </w:rPr>
        <w:t xml:space="preserve">. </w:t>
      </w:r>
      <w:r w:rsidR="00F40A1E" w:rsidRPr="002C26E1">
        <w:rPr>
          <w:rFonts w:cstheme="minorHAnsi"/>
          <w:color w:val="000000"/>
        </w:rPr>
        <w:t xml:space="preserve">We need </w:t>
      </w:r>
      <w:r w:rsidR="00F40A1E">
        <w:rPr>
          <w:rFonts w:cstheme="minorHAnsi"/>
          <w:color w:val="000000"/>
        </w:rPr>
        <w:t xml:space="preserve">to find </w:t>
      </w:r>
      <w:r w:rsidR="00A21616">
        <w:rPr>
          <w:rFonts w:cstheme="minorHAnsi"/>
          <w:color w:val="000000"/>
        </w:rPr>
        <w:t xml:space="preserve">a method that will determine normalized </w:t>
      </w:r>
      <w:r w:rsidR="00F40A1E" w:rsidRPr="002C26E1">
        <w:rPr>
          <w:rFonts w:cstheme="minorHAnsi"/>
          <w:color w:val="000000"/>
        </w:rPr>
        <w:t xml:space="preserve">score for each type in the set by balancing the proportion of high </w:t>
      </w:r>
      <w:r w:rsidR="00570DD3">
        <w:rPr>
          <w:rFonts w:cstheme="minorHAnsi"/>
          <w:color w:val="000000"/>
        </w:rPr>
        <w:t>scores</w:t>
      </w:r>
      <w:r w:rsidR="00F40A1E" w:rsidRPr="002C26E1">
        <w:rPr>
          <w:rFonts w:cstheme="minorHAnsi"/>
          <w:color w:val="000000"/>
        </w:rPr>
        <w:t xml:space="preserve"> with the lower ones. </w:t>
      </w:r>
      <w:r w:rsidR="00A4195F">
        <w:rPr>
          <w:rFonts w:cstheme="minorHAnsi"/>
          <w:color w:val="000000"/>
        </w:rPr>
        <w:t>W</w:t>
      </w:r>
      <w:r w:rsidR="00F40A1E" w:rsidRPr="002C26E1">
        <w:rPr>
          <w:rFonts w:cstheme="minorHAnsi"/>
          <w:color w:val="000000"/>
        </w:rPr>
        <w:t xml:space="preserve">e used Wilson score interval for a Bernoulli </w:t>
      </w:r>
      <w:r w:rsidR="00F20E93" w:rsidRPr="002C26E1">
        <w:rPr>
          <w:rFonts w:cstheme="minorHAnsi"/>
          <w:color w:val="000000"/>
        </w:rPr>
        <w:t>parameter that</w:t>
      </w:r>
      <w:r w:rsidR="00F40A1E">
        <w:rPr>
          <w:rFonts w:cstheme="minorHAnsi"/>
          <w:color w:val="000000"/>
        </w:rPr>
        <w:t xml:space="preserve"> is presented </w:t>
      </w:r>
      <w:r w:rsidR="00D95E9E">
        <w:rPr>
          <w:rFonts w:cstheme="minorHAnsi"/>
          <w:color w:val="000000"/>
        </w:rPr>
        <w:t>in</w:t>
      </w:r>
      <w:r w:rsidR="00F40A1E">
        <w:rPr>
          <w:rFonts w:cstheme="minorHAnsi"/>
          <w:color w:val="000000"/>
        </w:rPr>
        <w:t xml:space="preserve"> the following equation:</w:t>
      </w:r>
    </w:p>
    <w:p w:rsidR="00F40A1E" w:rsidRDefault="00F40A1E" w:rsidP="00F40A1E">
      <w:pPr>
        <w:rPr>
          <w:rFonts w:cstheme="minorHAnsi"/>
          <w:color w:val="000000"/>
        </w:rPr>
      </w:pPr>
      <m:oMathPara>
        <m:oMath>
          <m:r>
            <w:rPr>
              <w:rFonts w:ascii="Cambria Math" w:hAnsi="Cambria Math" w:cstheme="minorHAnsi"/>
              <w:color w:val="000000"/>
              <w:sz w:val="16"/>
            </w:rPr>
            <m:t>w=</m:t>
          </m:r>
          <m:f>
            <m:fPr>
              <m:type m:val="lin"/>
              <m:ctrlPr>
                <w:rPr>
                  <w:rFonts w:ascii="Cambria Math" w:hAnsi="Cambria Math" w:cstheme="minorHAnsi"/>
                  <w:i/>
                  <w:color w:val="000000"/>
                  <w:sz w:val="16"/>
                </w:rPr>
              </m:ctrlPr>
            </m:fPr>
            <m:num>
              <m:d>
                <m:dPr>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 xml:space="preserve">p </m:t>
                      </m:r>
                    </m:e>
                  </m:acc>
                  <m:r>
                    <w:rPr>
                      <w:rFonts w:ascii="Cambria Math" w:hAnsi="Cambria Math" w:cstheme="minorHAnsi"/>
                      <w:color w:val="000000"/>
                      <w:sz w:val="16"/>
                    </w:rPr>
                    <m:t xml:space="preserve">+ </m:t>
                  </m:r>
                  <m:f>
                    <m:fPr>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2n</m:t>
                      </m:r>
                    </m:den>
                  </m:f>
                  <m:r>
                    <w:rPr>
                      <w:rFonts w:ascii="Cambria Math" w:hAnsi="Cambria Math" w:cstheme="minorHAnsi"/>
                      <w:color w:val="000000"/>
                      <w:sz w:val="16"/>
                    </w:rPr>
                    <m:t xml:space="preserve"> </m:t>
                  </m:r>
                  <m:m>
                    <m:mPr>
                      <m:mcs>
                        <m:mc>
                          <m:mcPr>
                            <m:count m:val="1"/>
                            <m:mcJc m:val="center"/>
                          </m:mcPr>
                        </m:mc>
                      </m:mcs>
                      <m:ctrlPr>
                        <w:rPr>
                          <w:rFonts w:ascii="Cambria Math" w:hAnsi="Cambria Math" w:cstheme="minorHAnsi"/>
                          <w:i/>
                          <w:color w:val="000000"/>
                          <w:sz w:val="16"/>
                        </w:rPr>
                      </m:ctrlPr>
                    </m:mPr>
                    <m:mr>
                      <m:e>
                        <m:r>
                          <w:rPr>
                            <w:rFonts w:ascii="Cambria Math" w:hAnsi="Cambria Math" w:cstheme="minorHAnsi"/>
                            <w:color w:val="000000"/>
                            <w:sz w:val="16"/>
                          </w:rPr>
                          <m:t>+</m:t>
                        </m:r>
                      </m:e>
                    </m:mr>
                    <m:mr>
                      <m:e>
                        <m:r>
                          <w:rPr>
                            <w:rFonts w:ascii="Cambria Math" w:hAnsi="Cambria Math" w:cstheme="minorHAnsi"/>
                            <w:color w:val="000000"/>
                            <w:sz w:val="16"/>
                          </w:rPr>
                          <m:t>-</m:t>
                        </m:r>
                      </m:e>
                    </m:mr>
                  </m:m>
                  <m:sSub>
                    <m:sSubPr>
                      <m:ctrlPr>
                        <w:rPr>
                          <w:rFonts w:ascii="Cambria Math" w:hAnsi="Cambria Math" w:cstheme="minorHAnsi"/>
                          <w:i/>
                          <w:color w:val="000000"/>
                          <w:sz w:val="16"/>
                        </w:rPr>
                      </m:ctrlPr>
                    </m:sSub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Sub>
                  <m:rad>
                    <m:radPr>
                      <m:degHide m:val="1"/>
                      <m:ctrlPr>
                        <w:rPr>
                          <w:rFonts w:ascii="Cambria Math" w:hAnsi="Cambria Math" w:cstheme="minorHAnsi"/>
                          <w:i/>
                          <w:color w:val="000000"/>
                          <w:sz w:val="16"/>
                        </w:rPr>
                      </m:ctrlPr>
                    </m:radPr>
                    <m:deg/>
                    <m:e>
                      <m:f>
                        <m:fPr>
                          <m:type m:val="lin"/>
                          <m:ctrlPr>
                            <w:rPr>
                              <w:rFonts w:ascii="Cambria Math" w:hAnsi="Cambria Math" w:cstheme="minorHAnsi"/>
                              <w:i/>
                              <w:color w:val="000000"/>
                              <w:sz w:val="16"/>
                            </w:rPr>
                          </m:ctrlPr>
                        </m:fPr>
                        <m:num>
                          <m:d>
                            <m:dPr>
                              <m:begChr m:val="["/>
                              <m:endChr m:val="]"/>
                              <m:ctrlPr>
                                <w:rPr>
                                  <w:rFonts w:ascii="Cambria Math" w:hAnsi="Cambria Math" w:cstheme="minorHAnsi"/>
                                  <w:i/>
                                  <w:color w:val="000000"/>
                                  <w:sz w:val="16"/>
                                </w:rPr>
                              </m:ctrlPr>
                            </m:dPr>
                            <m:e>
                              <m:acc>
                                <m:accPr>
                                  <m:ctrlPr>
                                    <w:rPr>
                                      <w:rFonts w:ascii="Cambria Math" w:hAnsi="Cambria Math" w:cstheme="minorHAnsi"/>
                                      <w:i/>
                                      <w:color w:val="000000"/>
                                      <w:sz w:val="16"/>
                                    </w:rPr>
                                  </m:ctrlPr>
                                </m:accPr>
                                <m:e>
                                  <m:r>
                                    <w:rPr>
                                      <w:rFonts w:ascii="Cambria Math" w:hAnsi="Cambria Math" w:cstheme="minorHAnsi"/>
                                      <w:color w:val="000000"/>
                                      <w:sz w:val="16"/>
                                    </w:rPr>
                                    <m:t>p</m:t>
                                  </m:r>
                                </m:e>
                              </m:acc>
                              <m:d>
                                <m:dPr>
                                  <m:ctrlPr>
                                    <w:rPr>
                                      <w:rFonts w:ascii="Cambria Math" w:hAnsi="Cambria Math" w:cstheme="minorHAnsi"/>
                                      <w:i/>
                                      <w:color w:val="000000"/>
                                      <w:sz w:val="16"/>
                                    </w:rPr>
                                  </m:ctrlPr>
                                </m:dPr>
                                <m:e>
                                  <m:r>
                                    <w:rPr>
                                      <w:rFonts w:ascii="Cambria Math" w:hAnsi="Cambria Math" w:cstheme="minorHAnsi"/>
                                      <w:color w:val="000000"/>
                                      <w:sz w:val="16"/>
                                    </w:rPr>
                                    <m:t xml:space="preserve">1- </m:t>
                                  </m:r>
                                  <m:acc>
                                    <m:accPr>
                                      <m:ctrlPr>
                                        <w:rPr>
                                          <w:rFonts w:ascii="Cambria Math" w:hAnsi="Cambria Math" w:cstheme="minorHAnsi"/>
                                          <w:i/>
                                          <w:color w:val="000000"/>
                                          <w:sz w:val="16"/>
                                        </w:rPr>
                                      </m:ctrlPr>
                                    </m:accPr>
                                    <m:e>
                                      <m:r>
                                        <w:rPr>
                                          <w:rFonts w:ascii="Cambria Math" w:hAnsi="Cambria Math" w:cstheme="minorHAnsi"/>
                                          <w:color w:val="000000"/>
                                          <w:sz w:val="16"/>
                                        </w:rPr>
                                        <m:t>p</m:t>
                                      </m:r>
                                    </m:e>
                                  </m:acc>
                                </m:e>
                              </m:d>
                              <m:r>
                                <w:rPr>
                                  <w:rFonts w:ascii="Cambria Math" w:hAnsi="Cambria Math" w:cstheme="minorHAnsi"/>
                                  <w:color w:val="000000"/>
                                  <w:sz w:val="16"/>
                                </w:rPr>
                                <m:t xml:space="preserve">+ </m:t>
                              </m:r>
                              <m:f>
                                <m:fPr>
                                  <m:type m:val="skw"/>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4n</m:t>
                                  </m:r>
                                </m:den>
                              </m:f>
                            </m:e>
                          </m:d>
                        </m:num>
                        <m:den>
                          <m:r>
                            <w:rPr>
                              <w:rFonts w:ascii="Cambria Math" w:hAnsi="Cambria Math" w:cstheme="minorHAnsi"/>
                              <w:color w:val="000000"/>
                              <w:sz w:val="16"/>
                            </w:rPr>
                            <m:t>n</m:t>
                          </m:r>
                        </m:den>
                      </m:f>
                    </m:e>
                  </m:rad>
                  <m:r>
                    <w:rPr>
                      <w:rFonts w:ascii="Cambria Math" w:hAnsi="Cambria Math" w:cstheme="minorHAnsi"/>
                      <w:color w:val="000000"/>
                      <w:sz w:val="16"/>
                    </w:rPr>
                    <m:t xml:space="preserve">   </m:t>
                  </m:r>
                </m:e>
              </m:d>
            </m:num>
            <m:den>
              <m:d>
                <m:dPr>
                  <m:ctrlPr>
                    <w:rPr>
                      <w:rFonts w:ascii="Cambria Math" w:hAnsi="Cambria Math" w:cstheme="minorHAnsi"/>
                      <w:i/>
                      <w:color w:val="000000"/>
                      <w:sz w:val="16"/>
                    </w:rPr>
                  </m:ctrlPr>
                </m:dPr>
                <m:e>
                  <m:r>
                    <w:rPr>
                      <w:rFonts w:ascii="Cambria Math" w:hAnsi="Cambria Math" w:cstheme="minorHAnsi"/>
                      <w:color w:val="000000"/>
                      <w:sz w:val="16"/>
                    </w:rPr>
                    <m:t>1+</m:t>
                  </m:r>
                  <m:f>
                    <m:fPr>
                      <m:type m:val="lin"/>
                      <m:ctrlPr>
                        <w:rPr>
                          <w:rFonts w:ascii="Cambria Math" w:hAnsi="Cambria Math" w:cstheme="minorHAnsi"/>
                          <w:i/>
                          <w:color w:val="000000"/>
                          <w:sz w:val="16"/>
                        </w:rPr>
                      </m:ctrlPr>
                    </m:fPr>
                    <m:num>
                      <m:sSubSup>
                        <m:sSubSupPr>
                          <m:ctrlPr>
                            <w:rPr>
                              <w:rFonts w:ascii="Cambria Math" w:hAnsi="Cambria Math" w:cstheme="minorHAnsi"/>
                              <w:i/>
                              <w:color w:val="000000"/>
                              <w:sz w:val="16"/>
                            </w:rPr>
                          </m:ctrlPr>
                        </m:sSubSupPr>
                        <m:e>
                          <m:r>
                            <w:rPr>
                              <w:rFonts w:ascii="Cambria Math" w:hAnsi="Cambria Math" w:cstheme="minorHAnsi"/>
                              <w:color w:val="000000"/>
                              <w:sz w:val="16"/>
                            </w:rPr>
                            <m:t>z</m:t>
                          </m:r>
                        </m:e>
                        <m:sub>
                          <m:f>
                            <m:fPr>
                              <m:type m:val="lin"/>
                              <m:ctrlPr>
                                <w:rPr>
                                  <w:rFonts w:ascii="Cambria Math" w:hAnsi="Cambria Math" w:cstheme="minorHAnsi"/>
                                  <w:i/>
                                  <w:color w:val="000000"/>
                                  <w:sz w:val="16"/>
                                </w:rPr>
                              </m:ctrlPr>
                            </m:fPr>
                            <m:num>
                              <m:r>
                                <w:rPr>
                                  <w:rFonts w:ascii="Cambria Math" w:hAnsi="Cambria Math" w:cstheme="minorHAnsi"/>
                                  <w:color w:val="000000"/>
                                  <w:sz w:val="16"/>
                                </w:rPr>
                                <m:t>α</m:t>
                              </m:r>
                            </m:num>
                            <m:den>
                              <m:r>
                                <w:rPr>
                                  <w:rFonts w:ascii="Cambria Math" w:hAnsi="Cambria Math" w:cstheme="minorHAnsi"/>
                                  <w:color w:val="000000"/>
                                  <w:sz w:val="16"/>
                                </w:rPr>
                                <m:t>2</m:t>
                              </m:r>
                            </m:den>
                          </m:f>
                        </m:sub>
                        <m:sup>
                          <m:r>
                            <w:rPr>
                              <w:rFonts w:ascii="Cambria Math" w:hAnsi="Cambria Math" w:cstheme="minorHAnsi"/>
                              <w:color w:val="000000"/>
                              <w:sz w:val="16"/>
                            </w:rPr>
                            <m:t>2</m:t>
                          </m:r>
                        </m:sup>
                      </m:sSubSup>
                    </m:num>
                    <m:den>
                      <m:r>
                        <w:rPr>
                          <w:rFonts w:ascii="Cambria Math" w:hAnsi="Cambria Math" w:cstheme="minorHAnsi"/>
                          <w:color w:val="000000"/>
                          <w:sz w:val="16"/>
                        </w:rPr>
                        <m:t>n</m:t>
                      </m:r>
                    </m:den>
                  </m:f>
                </m:e>
              </m:d>
            </m:den>
          </m:f>
        </m:oMath>
      </m:oMathPara>
    </w:p>
    <w:p w:rsidR="00F40A1E" w:rsidRDefault="006E32CF" w:rsidP="00F40A1E">
      <w:pPr>
        <w:rPr>
          <w:rFonts w:cstheme="minorHAnsi"/>
          <w:color w:val="000000"/>
        </w:rPr>
      </w:pPr>
      <w:r>
        <w:rPr>
          <w:rFonts w:cstheme="minorHAnsi"/>
          <w:color w:val="000000"/>
        </w:rPr>
        <w:t>H</w:t>
      </w:r>
      <w:r w:rsidR="00DB74A1">
        <w:rPr>
          <w:rFonts w:cstheme="minorHAnsi"/>
          <w:color w:val="000000"/>
        </w:rPr>
        <w:t xml:space="preserve">ere </w:t>
      </w:r>
      <m:oMath>
        <m:acc>
          <m:accPr>
            <m:ctrlPr>
              <w:rPr>
                <w:rFonts w:ascii="Cambria Math" w:hAnsi="Cambria Math" w:cstheme="minorHAnsi"/>
                <w:i/>
                <w:color w:val="000000"/>
              </w:rPr>
            </m:ctrlPr>
          </m:accPr>
          <m:e>
            <m:r>
              <w:rPr>
                <w:rFonts w:ascii="Cambria Math" w:hAnsi="Cambria Math" w:cstheme="minorHAnsi"/>
                <w:color w:val="000000"/>
              </w:rPr>
              <m:t>p</m:t>
            </m:r>
          </m:e>
        </m:acc>
      </m:oMath>
      <w:r w:rsidR="00F40A1E">
        <w:rPr>
          <w:rFonts w:cstheme="minorHAnsi"/>
          <w:color w:val="000000"/>
        </w:rPr>
        <w:t xml:space="preserve"> </w:t>
      </w:r>
      <w:r w:rsidR="00DB74A1">
        <w:rPr>
          <w:rFonts w:cstheme="minorHAnsi"/>
          <w:color w:val="000000"/>
        </w:rPr>
        <w:t>i</w:t>
      </w:r>
      <w:r w:rsidR="00F40A1E">
        <w:rPr>
          <w:rFonts w:cstheme="minorHAnsi"/>
          <w:color w:val="000000"/>
        </w:rPr>
        <w:t xml:space="preserve">s the average </w:t>
      </w:r>
      <w:r w:rsidR="002A4C57">
        <w:rPr>
          <w:rFonts w:cstheme="minorHAnsi"/>
          <w:color w:val="000000"/>
        </w:rPr>
        <w:t xml:space="preserve">score </w:t>
      </w:r>
      <w:r w:rsidR="00F40A1E">
        <w:rPr>
          <w:rFonts w:cstheme="minorHAnsi"/>
          <w:color w:val="000000"/>
        </w:rPr>
        <w:t xml:space="preserve">for each rich type, n is the total </w:t>
      </w:r>
      <w:r>
        <w:rPr>
          <w:rFonts w:cstheme="minorHAnsi"/>
          <w:color w:val="000000"/>
        </w:rPr>
        <w:t xml:space="preserve">number of </w:t>
      </w:r>
      <w:r w:rsidR="00217748">
        <w:rPr>
          <w:rFonts w:cstheme="minorHAnsi"/>
          <w:color w:val="000000"/>
        </w:rPr>
        <w:t xml:space="preserve">scores </w:t>
      </w:r>
      <w:r w:rsidR="00F40A1E">
        <w:rPr>
          <w:rFonts w:cstheme="minorHAnsi"/>
          <w:color w:val="000000"/>
        </w:rPr>
        <w:t xml:space="preserve">and </w:t>
      </w:r>
      <m:oMath>
        <m:sSub>
          <m:sSubPr>
            <m:ctrlPr>
              <w:rPr>
                <w:rFonts w:ascii="Cambria Math" w:hAnsi="Cambria Math" w:cstheme="minorHAnsi"/>
                <w:i/>
                <w:color w:val="000000"/>
              </w:rPr>
            </m:ctrlPr>
          </m:sSubPr>
          <m:e>
            <m:r>
              <w:rPr>
                <w:rFonts w:ascii="Cambria Math" w:hAnsi="Cambria Math" w:cstheme="minorHAnsi"/>
                <w:color w:val="000000"/>
              </w:rPr>
              <m:t>z</m:t>
            </m:r>
          </m:e>
          <m:sub>
            <m:f>
              <m:fPr>
                <m:type m:val="lin"/>
                <m:ctrlPr>
                  <w:rPr>
                    <w:rFonts w:ascii="Cambria Math" w:hAnsi="Cambria Math" w:cstheme="minorHAnsi"/>
                    <w:i/>
                    <w:color w:val="000000"/>
                  </w:rPr>
                </m:ctrlPr>
              </m:fPr>
              <m:num>
                <m:r>
                  <w:rPr>
                    <w:rFonts w:ascii="Cambria Math" w:hAnsi="Cambria Math" w:cstheme="minorHAnsi"/>
                    <w:color w:val="000000"/>
                  </w:rPr>
                  <m:t>α</m:t>
                </m:r>
              </m:num>
              <m:den>
                <m:r>
                  <w:rPr>
                    <w:rFonts w:ascii="Cambria Math" w:hAnsi="Cambria Math" w:cstheme="minorHAnsi"/>
                    <w:color w:val="000000"/>
                  </w:rPr>
                  <m:t>2</m:t>
                </m:r>
              </m:den>
            </m:f>
          </m:sub>
        </m:sSub>
      </m:oMath>
      <w:r w:rsidR="00F40A1E">
        <w:rPr>
          <w:rFonts w:cstheme="minorHAnsi"/>
          <w:color w:val="000000"/>
        </w:rPr>
        <w:t xml:space="preserve"> is the </w:t>
      </w:r>
      <w:r w:rsidR="00C12B4E">
        <w:rPr>
          <w:rFonts w:cstheme="minorHAnsi"/>
          <w:color w:val="000000"/>
        </w:rPr>
        <w:t xml:space="preserve">score </w:t>
      </w:r>
      <w:r w:rsidR="00F40A1E">
        <w:rPr>
          <w:rFonts w:cstheme="minorHAnsi"/>
          <w:color w:val="000000"/>
        </w:rPr>
        <w:t xml:space="preserve">level; in our case it is 1.96 to reflect a </w:t>
      </w:r>
      <w:r w:rsidR="00641648">
        <w:rPr>
          <w:rFonts w:cstheme="minorHAnsi"/>
          <w:color w:val="000000"/>
        </w:rPr>
        <w:t>score</w:t>
      </w:r>
      <w:r w:rsidR="00F40A1E">
        <w:rPr>
          <w:rFonts w:cstheme="minorHAnsi"/>
          <w:color w:val="000000"/>
        </w:rPr>
        <w:t xml:space="preserve"> level of 0.95.</w:t>
      </w:r>
    </w:p>
    <w:p w:rsidR="005E13BB" w:rsidRDefault="005E13BB" w:rsidP="00F40A1E">
      <w:pPr>
        <w:rPr>
          <w:rFonts w:cstheme="minorHAnsi"/>
          <w:color w:val="000000"/>
        </w:rPr>
      </w:pPr>
    </w:p>
    <w:p w:rsidR="00AB7246" w:rsidRPr="00AB7246" w:rsidRDefault="005E13BB" w:rsidP="00AB7246">
      <w:pPr>
        <w:pStyle w:val="Heading3"/>
      </w:pPr>
      <w:r>
        <w:t>Handling Non-String Values</w:t>
      </w:r>
    </w:p>
    <w:p w:rsidR="00AB7246" w:rsidRPr="005E13BB" w:rsidRDefault="005E13BB" w:rsidP="005E13BB">
      <w:r>
        <w:t>So far</w:t>
      </w:r>
      <w:r w:rsidR="00905B07">
        <w:t>,</w:t>
      </w:r>
      <w:r>
        <w:t xml:space="preserve"> we have covered several methods to identify the similarity between “String” values, but how about other</w:t>
      </w:r>
      <w:r w:rsidR="00AB7246">
        <w:t xml:space="preserve"> numeral values </w:t>
      </w:r>
      <w:r w:rsidR="00905B07">
        <w:t xml:space="preserve">such as </w:t>
      </w:r>
      <w:r>
        <w:t xml:space="preserve">dates, money, </w:t>
      </w:r>
      <w:proofErr w:type="spellStart"/>
      <w:r>
        <w:t>distance</w:t>
      </w:r>
      <w:proofErr w:type="gramStart"/>
      <w:r w:rsidR="00905B07">
        <w:t>,</w:t>
      </w:r>
      <w:r w:rsidR="00AB7246">
        <w:t>etc</w:t>
      </w:r>
      <w:proofErr w:type="spellEnd"/>
      <w:proofErr w:type="gramEnd"/>
      <w:r w:rsidR="00AB7246">
        <w:t>.</w:t>
      </w:r>
      <w:r w:rsidR="00905B07">
        <w:t>?</w:t>
      </w:r>
      <w:r w:rsidR="00AB7246">
        <w:t xml:space="preserve"> For this purpose</w:t>
      </w:r>
      <w:r w:rsidR="00FF51A0">
        <w:t>,</w:t>
      </w:r>
      <w:r w:rsidR="00AB7246">
        <w:t xml:space="preserve"> we have implemented some basic type identifier that can recognize dates, money, numer</w:t>
      </w:r>
      <w:r w:rsidR="0035313E">
        <w:t>ic</w:t>
      </w:r>
      <w:r w:rsidR="00AB7246">
        <w:t>al values, numerals used as identifiers. This will help us in better match corresponding entries. Adjusting AMC’s combination algorithms can be of great importance at this stage</w:t>
      </w:r>
      <w:r w:rsidR="003B29A7">
        <w:t xml:space="preserve">. For </w:t>
      </w:r>
      <w:r w:rsidR="00AB7246">
        <w:t>example</w:t>
      </w:r>
      <w:r w:rsidR="004073C9">
        <w:t>,</w:t>
      </w:r>
      <w:r w:rsidR="00AB7246">
        <w:t xml:space="preserve"> assigning weights to different matchers and tweaking the configuration can </w:t>
      </w:r>
      <w:r w:rsidR="002E2C31">
        <w:t>yield</w:t>
      </w:r>
      <w:r w:rsidR="00AB7246">
        <w:t xml:space="preserve"> more accurate results.</w:t>
      </w:r>
    </w:p>
    <w:p w:rsidR="00F40A1E" w:rsidRDefault="00F40A1E" w:rsidP="00F40A1E">
      <w:pPr>
        <w:pStyle w:val="Heading1"/>
        <w:spacing w:before="120"/>
        <w:rPr>
          <w:ins w:id="39" w:author="ASSAF, Ahmad" w:date="2012-08-31T11:29:00Z"/>
        </w:rPr>
      </w:pPr>
      <w:r>
        <w:t>EXPERIMENTS</w:t>
      </w:r>
    </w:p>
    <w:p w:rsidR="00896020" w:rsidRPr="00896020" w:rsidRDefault="00896020" w:rsidP="00896020">
      <w:pPr>
        <w:rPr>
          <w:rPrChange w:id="40" w:author="ASSAF, Ahmad" w:date="2012-08-31T11:29:00Z">
            <w:rPr/>
          </w:rPrChange>
        </w:rPr>
        <w:pPrChange w:id="41" w:author="ASSAF, Ahmad" w:date="2012-08-31T11:29:00Z">
          <w:pPr>
            <w:pStyle w:val="Heading1"/>
            <w:spacing w:before="120"/>
          </w:pPr>
        </w:pPrChange>
      </w:pPr>
    </w:p>
    <w:p w:rsidR="00687540" w:rsidRDefault="00F40A1E" w:rsidP="00F40A1E">
      <w:r w:rsidRPr="002803A3">
        <w:t xml:space="preserve">We present </w:t>
      </w:r>
      <w:r w:rsidR="00AF3ECE">
        <w:t xml:space="preserve">in this section </w:t>
      </w:r>
      <w:r w:rsidRPr="002803A3">
        <w:t xml:space="preserve">results </w:t>
      </w:r>
      <w:r w:rsidR="00AF3ECE">
        <w:t>from experiment</w:t>
      </w:r>
      <w:r w:rsidR="009F3358">
        <w:t>s</w:t>
      </w:r>
      <w:r w:rsidR="00AF3ECE">
        <w:t xml:space="preserve"> we conducted </w:t>
      </w:r>
      <w:r w:rsidRPr="002803A3">
        <w:t xml:space="preserve">using </w:t>
      </w:r>
      <w:r>
        <w:t>the different methods described above</w:t>
      </w:r>
      <w:r w:rsidR="00340B6F">
        <w:t xml:space="preserve">. </w:t>
      </w:r>
      <w:r w:rsidR="00964F11">
        <w:t xml:space="preserve">To </w:t>
      </w:r>
      <w:r w:rsidR="00275E4C">
        <w:t>appreciate</w:t>
      </w:r>
      <w:r w:rsidR="00964F11">
        <w:t xml:space="preserve"> the value of our approach, </w:t>
      </w:r>
      <w:r w:rsidR="002A630D">
        <w:t>we have used a real life scenario that exposes common problems faced by the management in SAP.</w:t>
      </w:r>
      <w:r w:rsidR="00BB4C64">
        <w:t xml:space="preserve"> The data we have used come from two different SAP systems</w:t>
      </w:r>
      <w:r w:rsidR="002B34B2">
        <w:t xml:space="preserve">: </w:t>
      </w:r>
      <w:r w:rsidR="00687540">
        <w:t xml:space="preserve">the Event tracker and the Travel Expense Manager. </w:t>
      </w:r>
    </w:p>
    <w:p w:rsidR="009771CC" w:rsidRDefault="00687540" w:rsidP="00F40A1E">
      <w:r>
        <w:t>The Event Tracker provides an overview of events (Conferences, Internal events</w:t>
      </w:r>
      <w:r w:rsidR="00B935A7">
        <w:t>,</w:t>
      </w:r>
      <w:r>
        <w:t xml:space="preserve"> etc.) that SAP Research employees </w:t>
      </w:r>
      <w:r w:rsidR="009771CC">
        <w:t>contribute</w:t>
      </w:r>
      <w:r>
        <w:t xml:space="preserve"> to or host. The entries in this system contain as much information as necessary to give an overview of the activity like the </w:t>
      </w:r>
      <w:r w:rsidR="00C87078">
        <w:t xml:space="preserve">activity </w:t>
      </w:r>
      <w:r>
        <w:t xml:space="preserve">type and title, travel destination, travel costs divided into several sub categories (conference fees, accommodation, transportation and others), </w:t>
      </w:r>
      <w:r w:rsidR="009771CC">
        <w:t xml:space="preserve">and </w:t>
      </w:r>
      <w:r>
        <w:t xml:space="preserve">duration related information (departure, return dates). </w:t>
      </w:r>
      <w:r w:rsidR="009771CC">
        <w:t>Entries in the Event Tracker are generally entered in batches as employees fill in their planned events that they wish to attend or contribute to at the beginning of each year. Afterwards, managers can either accept or reject these planned events</w:t>
      </w:r>
      <w:r w:rsidR="00F50CDC">
        <w:t xml:space="preserve"> according to their allocated budget</w:t>
      </w:r>
      <w:r w:rsidR="009771CC">
        <w:t>.</w:t>
      </w:r>
    </w:p>
    <w:p w:rsidR="00F40A1E" w:rsidRDefault="00D56D47" w:rsidP="00F40A1E">
      <w:r>
        <w:t xml:space="preserve">On the other hand, the Travel Expense Manager </w:t>
      </w:r>
      <w:r w:rsidR="009771CC">
        <w:t xml:space="preserve">contains the actual </w:t>
      </w:r>
      <w:r w:rsidR="0090229D">
        <w:t xml:space="preserve">expenses </w:t>
      </w:r>
      <w:r w:rsidR="009771CC">
        <w:t xml:space="preserve">data for the successfully accepted </w:t>
      </w:r>
      <w:r w:rsidR="00606AED">
        <w:t>events.</w:t>
      </w:r>
      <w:r w:rsidR="009771CC">
        <w:t xml:space="preserve"> </w:t>
      </w:r>
      <w:r w:rsidR="00606AED">
        <w:t>T</w:t>
      </w:r>
      <w:r w:rsidR="009771CC">
        <w:t xml:space="preserve">his system is used by employees to enter their actual trip details in order to claim their expenses. It </w:t>
      </w:r>
      <w:r>
        <w:t>contains more detailed information and aggregated view</w:t>
      </w:r>
      <w:r w:rsidR="009771CC">
        <w:t>s</w:t>
      </w:r>
      <w:r w:rsidR="00606AED">
        <w:t xml:space="preserve"> of the events, such as the total cost, duration calculated in days, currency exchange rates and lots of internal system tags and </w:t>
      </w:r>
      <w:r w:rsidR="00C922D0">
        <w:t>identifiers</w:t>
      </w:r>
      <w:r w:rsidR="00606AED">
        <w:t>.</w:t>
      </w:r>
      <w:r>
        <w:t xml:space="preserve"> </w:t>
      </w:r>
    </w:p>
    <w:p w:rsidR="00D05C96" w:rsidRDefault="00D05C96" w:rsidP="00F40A1E">
      <w:r>
        <w:lastRenderedPageBreak/>
        <w:t>Matching reports from these two systems is of great benefit to managers to organize and monitor their allocated budget</w:t>
      </w:r>
      <w:r w:rsidR="00213B6D">
        <w:t xml:space="preserve">. They </w:t>
      </w:r>
      <w:r>
        <w:t>mainly want to:</w:t>
      </w:r>
    </w:p>
    <w:p w:rsidR="00D05C96" w:rsidRDefault="00D05C96" w:rsidP="00D05C96">
      <w:pPr>
        <w:pStyle w:val="ListParagraph"/>
        <w:numPr>
          <w:ilvl w:val="0"/>
          <w:numId w:val="10"/>
        </w:numPr>
      </w:pPr>
      <w:r>
        <w:t>Find the number of the actual (accepted</w:t>
      </w:r>
      <w:r w:rsidR="00846EEA">
        <w:t>)</w:t>
      </w:r>
      <w:r>
        <w:t xml:space="preserve"> </w:t>
      </w:r>
      <w:r w:rsidR="00846EEA">
        <w:t>travels</w:t>
      </w:r>
      <w:r>
        <w:t xml:space="preserve"> compared with the total number of entered events.</w:t>
      </w:r>
    </w:p>
    <w:p w:rsidR="00D05C96" w:rsidRDefault="00D05C96" w:rsidP="00D05C96">
      <w:pPr>
        <w:pStyle w:val="ListParagraph"/>
        <w:numPr>
          <w:ilvl w:val="0"/>
          <w:numId w:val="10"/>
        </w:numPr>
      </w:pPr>
      <w:r>
        <w:t>Calculate the deviation between the estimated and actual cost of each event.</w:t>
      </w:r>
    </w:p>
    <w:p w:rsidR="00D05C96" w:rsidRDefault="00D05C96" w:rsidP="00D05C96">
      <w:r>
        <w:t>However, matching from these two sources can face several difficulties</w:t>
      </w:r>
      <w:r w:rsidR="00535767">
        <w:t xml:space="preserve"> that can be classified in two </w:t>
      </w:r>
      <w:r w:rsidR="002D011A">
        <w:t>categories</w:t>
      </w:r>
      <w:r w:rsidR="00321BB0">
        <w:t>: column headers and cells</w:t>
      </w:r>
      <w:r w:rsidR="002D011A">
        <w:t>.</w:t>
      </w:r>
      <w:r w:rsidR="00535767">
        <w:t xml:space="preserve"> </w:t>
      </w:r>
      <w:r w:rsidR="00321BB0">
        <w:t>G</w:t>
      </w:r>
      <w:r w:rsidR="00535767">
        <w:t xml:space="preserve">lobal labels (or column headers as we are dealing with </w:t>
      </w:r>
      <w:r w:rsidR="00321BB0">
        <w:t>spreadsheet</w:t>
      </w:r>
      <w:r w:rsidR="00535767">
        <w:t xml:space="preserve"> files)</w:t>
      </w:r>
      <w:r w:rsidR="00321BB0">
        <w:t xml:space="preserve"> can have the following</w:t>
      </w:r>
      <w:r w:rsidR="00535767">
        <w:t xml:space="preserve"> problems:</w:t>
      </w:r>
    </w:p>
    <w:p w:rsidR="00535767" w:rsidRDefault="00535767" w:rsidP="00535767">
      <w:pPr>
        <w:pStyle w:val="ListParagraph"/>
        <w:numPr>
          <w:ilvl w:val="0"/>
          <w:numId w:val="11"/>
        </w:numPr>
      </w:pPr>
      <w:r>
        <w:t xml:space="preserve">Missing labels: </w:t>
      </w:r>
      <w:r w:rsidR="006D5ED4">
        <w:t>i</w:t>
      </w:r>
      <w:r>
        <w:t xml:space="preserve">mporting files into Google Refine with empty headers will result in assigning that column a dummy name by concatenating the word “column” with a number starting from 0. </w:t>
      </w:r>
    </w:p>
    <w:p w:rsidR="00535767" w:rsidRDefault="00535767" w:rsidP="00535767">
      <w:pPr>
        <w:pStyle w:val="ListParagraph"/>
        <w:numPr>
          <w:ilvl w:val="0"/>
          <w:numId w:val="11"/>
        </w:numPr>
      </w:pPr>
      <w:r>
        <w:t xml:space="preserve">Dummy labels or semantically unrelated names: </w:t>
      </w:r>
      <w:r w:rsidR="006D5ED4">
        <w:t>t</w:t>
      </w:r>
      <w:r>
        <w:t xml:space="preserve">his is a common problem especially from the data coming from the Travel Expense Manager. This can be applied to columns that are labeled according to the corresponding database table </w:t>
      </w:r>
      <w:r w:rsidR="00D74A4D">
        <w:t>(i.e</w:t>
      </w:r>
      <w:r>
        <w:t xml:space="preserve">. </w:t>
      </w:r>
      <w:proofErr w:type="spellStart"/>
      <w:r>
        <w:t>lbl_dst</w:t>
      </w:r>
      <w:proofErr w:type="spellEnd"/>
      <w:r>
        <w:t xml:space="preserve"> to denote destination label)</w:t>
      </w:r>
      <w:r w:rsidR="00D74A4D">
        <w:t>. Moreover, column labels do not often convey the semantic type of the underlying data.</w:t>
      </w:r>
    </w:p>
    <w:p w:rsidR="00D74A4D" w:rsidRDefault="00D74A4D" w:rsidP="00D74A4D">
      <w:r>
        <w:t xml:space="preserve">The second </w:t>
      </w:r>
      <w:r w:rsidR="006D5ED4">
        <w:t>category</w:t>
      </w:r>
      <w:r w:rsidR="00185D21">
        <w:t xml:space="preserve"> of </w:t>
      </w:r>
      <w:r w:rsidR="00A028B6">
        <w:t>difficulties</w:t>
      </w:r>
      <w:r w:rsidR="006D5ED4">
        <w:t xml:space="preserve"> </w:t>
      </w:r>
      <w:r>
        <w:t xml:space="preserve">is at cell (single entry) level: </w:t>
      </w:r>
    </w:p>
    <w:p w:rsidR="00D05C96" w:rsidRDefault="00D05C96" w:rsidP="00D05C96">
      <w:pPr>
        <w:pStyle w:val="ListParagraph"/>
        <w:numPr>
          <w:ilvl w:val="0"/>
          <w:numId w:val="11"/>
        </w:numPr>
      </w:pPr>
      <w:r>
        <w:t xml:space="preserve">Detecting different date formats: </w:t>
      </w:r>
      <w:r w:rsidR="00B72333">
        <w:t>w</w:t>
      </w:r>
      <w:r>
        <w:t>e have found out that dates field coming from the two systems have different formats</w:t>
      </w:r>
      <w:r w:rsidR="00B72333">
        <w:t>.</w:t>
      </w:r>
      <w:r>
        <w:t xml:space="preserve"> </w:t>
      </w:r>
      <w:r w:rsidR="00B72333">
        <w:t xml:space="preserve">Moreover, </w:t>
      </w:r>
      <w:r>
        <w:t>the built</w:t>
      </w:r>
      <w:r w:rsidR="0030303A">
        <w:t>-</w:t>
      </w:r>
      <w:r>
        <w:t>in type detection in Google Refine converts detected date into another third format.</w:t>
      </w:r>
    </w:p>
    <w:p w:rsidR="00D05C96" w:rsidRDefault="00D05C96" w:rsidP="00D05C96">
      <w:pPr>
        <w:pStyle w:val="ListParagraph"/>
        <w:numPr>
          <w:ilvl w:val="0"/>
          <w:numId w:val="11"/>
        </w:numPr>
      </w:pPr>
      <w:r>
        <w:t xml:space="preserve">Entries from different people can be made in different </w:t>
      </w:r>
      <w:r w:rsidR="00535767">
        <w:t>languages.</w:t>
      </w:r>
    </w:p>
    <w:p w:rsidR="00535767" w:rsidRDefault="00535767" w:rsidP="00D05C96">
      <w:pPr>
        <w:pStyle w:val="ListParagraph"/>
        <w:numPr>
          <w:ilvl w:val="0"/>
          <w:numId w:val="11"/>
        </w:numPr>
      </w:pPr>
      <w:r>
        <w:t xml:space="preserve">Entries in the two systems can be </w:t>
      </w:r>
      <w:proofErr w:type="gramStart"/>
      <w:r>
        <w:t>incomplete,</w:t>
      </w:r>
      <w:proofErr w:type="gramEnd"/>
      <w:r>
        <w:t xml:space="preserve"> an entry can be shortened </w:t>
      </w:r>
      <w:r w:rsidR="00D74A4D">
        <w:t>automatically by the system</w:t>
      </w:r>
      <w:r w:rsidR="0030303A">
        <w:t xml:space="preserve">. For </w:t>
      </w:r>
      <w:r w:rsidR="00D74A4D">
        <w:t>example, selecting a country in the Travel Expense Manager will result in filling out that country code in the exported report (i.e. France = FR).</w:t>
      </w:r>
    </w:p>
    <w:p w:rsidR="00D74A4D" w:rsidRDefault="00D74A4D" w:rsidP="00D05C96">
      <w:pPr>
        <w:pStyle w:val="ListParagraph"/>
        <w:numPr>
          <w:ilvl w:val="0"/>
          <w:numId w:val="11"/>
        </w:numPr>
      </w:pPr>
      <w:r>
        <w:t xml:space="preserve">Inaccurate entries: </w:t>
      </w:r>
      <w:r w:rsidR="0030303A">
        <w:t>t</w:t>
      </w:r>
      <w:r>
        <w:t>his is one of the most common problems</w:t>
      </w:r>
      <w:r w:rsidR="0030303A">
        <w:t>.</w:t>
      </w:r>
      <w:r>
        <w:t xml:space="preserve"> </w:t>
      </w:r>
      <w:r w:rsidR="0030303A">
        <w:t>U</w:t>
      </w:r>
      <w:r w:rsidR="009D1537">
        <w:t>sers</w:t>
      </w:r>
      <w:r>
        <w:t xml:space="preserve"> enter </w:t>
      </w:r>
      <w:r w:rsidR="009D1537">
        <w:t xml:space="preserve">sometimes </w:t>
      </w:r>
      <w:r>
        <w:t>several values</w:t>
      </w:r>
      <w:r w:rsidR="009D1537">
        <w:t xml:space="preserve"> in some fields</w:t>
      </w:r>
      <w:r>
        <w:t xml:space="preserve"> that correspond to the same entity. For example, in the destination column, users can enter the country, the airport at the destination, the city or even the exact location of the event (i.e. office location)</w:t>
      </w:r>
      <w:r w:rsidR="003950D0">
        <w:t>.</w:t>
      </w:r>
    </w:p>
    <w:p w:rsidR="004F6BC1" w:rsidRDefault="004F6BC1" w:rsidP="00F40A1E">
      <w:r>
        <w:t xml:space="preserve">The data used in our evaluation consists of around 60 columns and more than 1000 rows. </w:t>
      </w:r>
      <w:r w:rsidR="003950D0">
        <w:t>Our source data set will be the data coming from Event Tracker, and our target data set will be the data from the Travel Expense Manager.</w:t>
      </w:r>
    </w:p>
    <w:p w:rsidR="00F40A1E" w:rsidRDefault="003950D0" w:rsidP="00F40A1E">
      <w:r>
        <w:t>By manually examining the two data sets, we have found out that m</w:t>
      </w:r>
      <w:r w:rsidR="00A61D3B">
        <w:t xml:space="preserve">ost of the column headers </w:t>
      </w:r>
      <w:r w:rsidR="006B05D4">
        <w:t xml:space="preserve">in the source table </w:t>
      </w:r>
      <w:r w:rsidR="00A61D3B">
        <w:t>exist</w:t>
      </w:r>
      <w:r w:rsidR="00F40A1E">
        <w:t xml:space="preserve"> and </w:t>
      </w:r>
      <w:r w:rsidR="00A61D3B">
        <w:t xml:space="preserve">adequately </w:t>
      </w:r>
      <w:r w:rsidR="00F40A1E">
        <w:t>present the data</w:t>
      </w:r>
      <w:r w:rsidR="003B063A">
        <w:t>.</w:t>
      </w:r>
      <w:r>
        <w:t xml:space="preserve"> However, we have noticed few missing labels in the target table and few ambiguous column headers. We have detected several entries in several languages</w:t>
      </w:r>
      <w:r w:rsidR="009D1537">
        <w:t>:</w:t>
      </w:r>
      <w:r>
        <w:t xml:space="preserve"> t</w:t>
      </w:r>
      <w:r w:rsidR="00F40A1E">
        <w:t xml:space="preserve">he </w:t>
      </w:r>
      <w:r>
        <w:t xml:space="preserve">main </w:t>
      </w:r>
      <w:r w:rsidR="00F40A1E">
        <w:t xml:space="preserve">language is English </w:t>
      </w:r>
      <w:r>
        <w:t>but we have also identified French, German. Destination field had entries in several formats</w:t>
      </w:r>
      <w:r w:rsidR="009D1537">
        <w:t>:</w:t>
      </w:r>
      <w:r>
        <w:t xml:space="preserve"> we have noticed airport names, </w:t>
      </w:r>
      <w:r w:rsidR="00F40A1E">
        <w:t>airports by their IATA co</w:t>
      </w:r>
      <w:r w:rsidR="00D13F57">
        <w:t>de</w:t>
      </w:r>
      <w:r>
        <w:t xml:space="preserve">, country codes, and </w:t>
      </w:r>
      <w:r w:rsidR="009D1537">
        <w:t>c</w:t>
      </w:r>
      <w:r>
        <w:t>ities</w:t>
      </w:r>
      <w:r w:rsidR="00D13F57">
        <w:t>.</w:t>
      </w:r>
    </w:p>
    <w:p w:rsidR="00F40A1E" w:rsidRDefault="00F40A1E" w:rsidP="00151DBC">
      <w:pPr>
        <w:spacing w:after="0"/>
        <w:jc w:val="left"/>
      </w:pPr>
      <w:r w:rsidRPr="000574BC">
        <w:t xml:space="preserve">Running AMC with its default </w:t>
      </w:r>
      <w:r w:rsidR="0077259D">
        <w:t>matchers</w:t>
      </w:r>
      <w:r w:rsidRPr="000574BC">
        <w:t xml:space="preserve"> return</w:t>
      </w:r>
      <w:r w:rsidR="00616FAB">
        <w:t>s</w:t>
      </w:r>
      <w:r w:rsidRPr="000574BC">
        <w:t xml:space="preserve"> the </w:t>
      </w:r>
      <w:r w:rsidR="0051412C">
        <w:t xml:space="preserve">matching </w:t>
      </w:r>
      <w:r w:rsidRPr="000574BC">
        <w:t>results</w:t>
      </w:r>
      <w:r w:rsidR="00845A50">
        <w:t xml:space="preserve"> shown in Table </w:t>
      </w:r>
      <w:r w:rsidR="007730A4">
        <w:t>1</w:t>
      </w:r>
      <w:r w:rsidR="00845A50">
        <w:t>.</w:t>
      </w:r>
    </w:p>
    <w:p w:rsidR="007730A4" w:rsidRDefault="007730A4" w:rsidP="00151DBC">
      <w:pPr>
        <w:spacing w:after="0"/>
        <w:jc w:val="left"/>
      </w:pPr>
    </w:p>
    <w:tbl>
      <w:tblPr>
        <w:tblStyle w:val="TableGrid"/>
        <w:tblW w:w="0" w:type="auto"/>
        <w:tblLook w:val="04A0" w:firstRow="1" w:lastRow="0" w:firstColumn="1" w:lastColumn="0" w:noHBand="0" w:noVBand="1"/>
      </w:tblPr>
      <w:tblGrid>
        <w:gridCol w:w="1672"/>
        <w:gridCol w:w="1673"/>
        <w:gridCol w:w="1673"/>
      </w:tblGrid>
      <w:tr w:rsidR="007730A4" w:rsidTr="007730A4">
        <w:tc>
          <w:tcPr>
            <w:tcW w:w="1672" w:type="dxa"/>
          </w:tcPr>
          <w:p w:rsidR="007730A4" w:rsidRPr="00C655DE" w:rsidRDefault="007730A4" w:rsidP="00C655DE">
            <w:pPr>
              <w:spacing w:after="0" w:line="276" w:lineRule="auto"/>
              <w:jc w:val="left"/>
              <w:rPr>
                <w:b/>
              </w:rPr>
            </w:pPr>
            <w:r w:rsidRPr="00C655DE">
              <w:rPr>
                <w:b/>
              </w:rPr>
              <w:t>Source Column</w:t>
            </w:r>
          </w:p>
        </w:tc>
        <w:tc>
          <w:tcPr>
            <w:tcW w:w="1673" w:type="dxa"/>
          </w:tcPr>
          <w:p w:rsidR="007730A4" w:rsidRPr="00C655DE" w:rsidRDefault="007730A4" w:rsidP="00C655DE">
            <w:pPr>
              <w:spacing w:after="0" w:line="276" w:lineRule="auto"/>
              <w:jc w:val="left"/>
              <w:rPr>
                <w:b/>
              </w:rPr>
            </w:pPr>
            <w:r w:rsidRPr="00C655DE">
              <w:rPr>
                <w:b/>
              </w:rPr>
              <w:t>Target Column</w:t>
            </w:r>
          </w:p>
        </w:tc>
        <w:tc>
          <w:tcPr>
            <w:tcW w:w="1673" w:type="dxa"/>
          </w:tcPr>
          <w:p w:rsidR="007730A4" w:rsidRPr="00C655DE" w:rsidRDefault="00C655DE" w:rsidP="00C655DE">
            <w:pPr>
              <w:spacing w:after="0" w:line="276" w:lineRule="auto"/>
              <w:jc w:val="left"/>
              <w:rPr>
                <w:b/>
              </w:rPr>
            </w:pPr>
            <w:r w:rsidRPr="00C655DE">
              <w:rPr>
                <w:b/>
              </w:rPr>
              <w:t>Similarity S</w:t>
            </w:r>
            <w:r w:rsidR="007730A4" w:rsidRPr="00C655DE">
              <w:rPr>
                <w:b/>
              </w:rPr>
              <w:t>core</w:t>
            </w:r>
          </w:p>
        </w:tc>
      </w:tr>
      <w:tr w:rsidR="007730A4" w:rsidTr="007730A4">
        <w:tc>
          <w:tcPr>
            <w:tcW w:w="1672" w:type="dxa"/>
          </w:tcPr>
          <w:p w:rsidR="007730A4" w:rsidRDefault="00C655DE" w:rsidP="00C655DE">
            <w:pPr>
              <w:spacing w:after="0" w:line="276" w:lineRule="auto"/>
              <w:jc w:val="left"/>
            </w:pPr>
            <w:r w:rsidRPr="00C655DE">
              <w:t>Reason for Trip</w:t>
            </w:r>
          </w:p>
        </w:tc>
        <w:tc>
          <w:tcPr>
            <w:tcW w:w="1673" w:type="dxa"/>
          </w:tcPr>
          <w:p w:rsidR="007730A4" w:rsidRDefault="00C655DE" w:rsidP="00C655DE">
            <w:pPr>
              <w:spacing w:after="0" w:line="276" w:lineRule="auto"/>
              <w:jc w:val="left"/>
            </w:pPr>
            <w:r w:rsidRPr="00C655DE">
              <w:t>Reason for Trip</w:t>
            </w:r>
          </w:p>
        </w:tc>
        <w:tc>
          <w:tcPr>
            <w:tcW w:w="1673" w:type="dxa"/>
          </w:tcPr>
          <w:p w:rsidR="007730A4" w:rsidRDefault="00C655DE" w:rsidP="00C655DE">
            <w:pPr>
              <w:spacing w:after="0" w:line="276" w:lineRule="auto"/>
              <w:jc w:val="center"/>
            </w:pPr>
            <w:r>
              <w:t>1</w:t>
            </w:r>
          </w:p>
        </w:tc>
      </w:tr>
      <w:tr w:rsidR="007730A4" w:rsidTr="007730A4">
        <w:tc>
          <w:tcPr>
            <w:tcW w:w="1672" w:type="dxa"/>
          </w:tcPr>
          <w:p w:rsidR="007730A4" w:rsidRDefault="00C655DE" w:rsidP="00C655DE">
            <w:pPr>
              <w:spacing w:after="0" w:line="276" w:lineRule="auto"/>
              <w:jc w:val="left"/>
            </w:pPr>
            <w:r>
              <w:t>Begins On</w:t>
            </w:r>
          </w:p>
        </w:tc>
        <w:tc>
          <w:tcPr>
            <w:tcW w:w="1673" w:type="dxa"/>
          </w:tcPr>
          <w:p w:rsidR="007730A4" w:rsidRDefault="00C655DE" w:rsidP="00C655DE">
            <w:pPr>
              <w:spacing w:after="0" w:line="276" w:lineRule="auto"/>
              <w:jc w:val="left"/>
            </w:pPr>
            <w:r w:rsidRPr="00C655DE">
              <w:t>Trip Begins On</w:t>
            </w:r>
          </w:p>
        </w:tc>
        <w:tc>
          <w:tcPr>
            <w:tcW w:w="1673" w:type="dxa"/>
          </w:tcPr>
          <w:p w:rsidR="007730A4" w:rsidRDefault="00C655DE" w:rsidP="00C655DE">
            <w:pPr>
              <w:spacing w:after="0" w:line="276" w:lineRule="auto"/>
              <w:jc w:val="center"/>
            </w:pPr>
            <w:r>
              <w:t>0.8333334</w:t>
            </w:r>
          </w:p>
        </w:tc>
      </w:tr>
      <w:tr w:rsidR="007730A4" w:rsidTr="007730A4">
        <w:tc>
          <w:tcPr>
            <w:tcW w:w="1672" w:type="dxa"/>
          </w:tcPr>
          <w:p w:rsidR="007730A4" w:rsidRDefault="00C655DE" w:rsidP="00C655DE">
            <w:pPr>
              <w:spacing w:after="0" w:line="276" w:lineRule="auto"/>
              <w:jc w:val="left"/>
            </w:pPr>
            <w:r w:rsidRPr="00C655DE">
              <w:t>Ends On</w:t>
            </w:r>
          </w:p>
        </w:tc>
        <w:tc>
          <w:tcPr>
            <w:tcW w:w="1673" w:type="dxa"/>
          </w:tcPr>
          <w:p w:rsidR="007730A4" w:rsidRDefault="00C655DE" w:rsidP="00C655DE">
            <w:pPr>
              <w:spacing w:after="0" w:line="276" w:lineRule="auto"/>
              <w:jc w:val="left"/>
            </w:pPr>
            <w:r w:rsidRPr="00C655DE">
              <w:t>Trip Ends On</w:t>
            </w:r>
          </w:p>
        </w:tc>
        <w:tc>
          <w:tcPr>
            <w:tcW w:w="1673" w:type="dxa"/>
          </w:tcPr>
          <w:p w:rsidR="007730A4" w:rsidRDefault="00C655DE" w:rsidP="00C655DE">
            <w:pPr>
              <w:spacing w:after="0" w:line="276" w:lineRule="auto"/>
              <w:jc w:val="center"/>
            </w:pPr>
            <w:r>
              <w:t>0.8</w:t>
            </w:r>
          </w:p>
        </w:tc>
      </w:tr>
      <w:tr w:rsidR="007730A4" w:rsidTr="007730A4">
        <w:tc>
          <w:tcPr>
            <w:tcW w:w="1672" w:type="dxa"/>
          </w:tcPr>
          <w:p w:rsidR="007730A4" w:rsidRDefault="00C655DE" w:rsidP="00C655DE">
            <w:pPr>
              <w:spacing w:after="0" w:line="276" w:lineRule="auto"/>
              <w:jc w:val="left"/>
            </w:pPr>
            <w:r w:rsidRPr="00C655DE">
              <w:lastRenderedPageBreak/>
              <w:t>Total</w:t>
            </w:r>
          </w:p>
        </w:tc>
        <w:tc>
          <w:tcPr>
            <w:tcW w:w="1673" w:type="dxa"/>
          </w:tcPr>
          <w:p w:rsidR="007730A4" w:rsidRDefault="00C655DE" w:rsidP="00C655DE">
            <w:pPr>
              <w:spacing w:after="0" w:line="276" w:lineRule="auto"/>
              <w:jc w:val="left"/>
            </w:pPr>
            <w:r w:rsidRPr="00C655DE">
              <w:t>Total Cost</w:t>
            </w:r>
          </w:p>
        </w:tc>
        <w:tc>
          <w:tcPr>
            <w:tcW w:w="1673" w:type="dxa"/>
          </w:tcPr>
          <w:p w:rsidR="007730A4" w:rsidRDefault="00C655DE" w:rsidP="00C655DE">
            <w:pPr>
              <w:spacing w:after="0" w:line="276" w:lineRule="auto"/>
              <w:jc w:val="center"/>
            </w:pPr>
            <w:r>
              <w:t>0.7333335</w:t>
            </w:r>
          </w:p>
        </w:tc>
      </w:tr>
      <w:tr w:rsidR="007730A4" w:rsidTr="007730A4">
        <w:tc>
          <w:tcPr>
            <w:tcW w:w="1672" w:type="dxa"/>
          </w:tcPr>
          <w:p w:rsidR="007730A4" w:rsidRDefault="00C655DE" w:rsidP="00C655DE">
            <w:pPr>
              <w:spacing w:after="0" w:line="276" w:lineRule="auto"/>
              <w:jc w:val="left"/>
            </w:pPr>
            <w:r w:rsidRPr="00C655DE">
              <w:t>Trip</w:t>
            </w:r>
          </w:p>
        </w:tc>
        <w:tc>
          <w:tcPr>
            <w:tcW w:w="1673" w:type="dxa"/>
          </w:tcPr>
          <w:p w:rsidR="007730A4" w:rsidRDefault="00C655DE" w:rsidP="00C655DE">
            <w:pPr>
              <w:spacing w:after="0" w:line="276" w:lineRule="auto"/>
              <w:jc w:val="left"/>
            </w:pPr>
            <w:r w:rsidRPr="00C655DE">
              <w:t>Trip Destination</w:t>
            </w:r>
          </w:p>
        </w:tc>
        <w:tc>
          <w:tcPr>
            <w:tcW w:w="1673" w:type="dxa"/>
          </w:tcPr>
          <w:p w:rsidR="007730A4" w:rsidRDefault="00C655DE" w:rsidP="00C655DE">
            <w:pPr>
              <w:spacing w:after="0" w:line="276" w:lineRule="auto"/>
              <w:jc w:val="center"/>
            </w:pPr>
            <w:r>
              <w:t>0.72727275</w:t>
            </w:r>
          </w:p>
        </w:tc>
      </w:tr>
      <w:tr w:rsidR="007730A4" w:rsidTr="007730A4">
        <w:tc>
          <w:tcPr>
            <w:tcW w:w="1672" w:type="dxa"/>
          </w:tcPr>
          <w:p w:rsidR="007730A4" w:rsidRDefault="00C655DE" w:rsidP="00C655DE">
            <w:pPr>
              <w:spacing w:after="0" w:line="276" w:lineRule="auto"/>
              <w:jc w:val="left"/>
            </w:pPr>
            <w:r w:rsidRPr="00C655DE">
              <w:t>Amount</w:t>
            </w:r>
          </w:p>
        </w:tc>
        <w:tc>
          <w:tcPr>
            <w:tcW w:w="1673" w:type="dxa"/>
          </w:tcPr>
          <w:p w:rsidR="007730A4" w:rsidRDefault="00C655DE" w:rsidP="00C655DE">
            <w:pPr>
              <w:spacing w:after="0" w:line="276" w:lineRule="auto"/>
              <w:jc w:val="left"/>
            </w:pPr>
            <w:r w:rsidRPr="00C655DE">
              <w:t>Receipt Amount</w:t>
            </w:r>
          </w:p>
        </w:tc>
        <w:tc>
          <w:tcPr>
            <w:tcW w:w="1673" w:type="dxa"/>
          </w:tcPr>
          <w:p w:rsidR="007730A4" w:rsidRDefault="00C655DE" w:rsidP="00C655DE">
            <w:pPr>
              <w:spacing w:after="0" w:line="276" w:lineRule="auto"/>
              <w:jc w:val="center"/>
            </w:pPr>
            <w:r>
              <w:t>0.7142875</w:t>
            </w:r>
          </w:p>
        </w:tc>
      </w:tr>
      <w:tr w:rsidR="007730A4" w:rsidTr="007730A4">
        <w:tc>
          <w:tcPr>
            <w:tcW w:w="1672" w:type="dxa"/>
          </w:tcPr>
          <w:p w:rsidR="007730A4" w:rsidRDefault="00C655DE" w:rsidP="00C655DE">
            <w:pPr>
              <w:spacing w:after="0" w:line="276" w:lineRule="auto"/>
              <w:jc w:val="left"/>
            </w:pPr>
            <w:proofErr w:type="spellStart"/>
            <w:r w:rsidRPr="00C655DE">
              <w:t>Pd</w:t>
            </w:r>
            <w:proofErr w:type="spellEnd"/>
            <w:r w:rsidRPr="00C655DE">
              <w:t xml:space="preserve"> by Comp</w:t>
            </w:r>
          </w:p>
        </w:tc>
        <w:tc>
          <w:tcPr>
            <w:tcW w:w="1673" w:type="dxa"/>
          </w:tcPr>
          <w:p w:rsidR="007730A4" w:rsidRDefault="00C655DE" w:rsidP="00C655DE">
            <w:pPr>
              <w:spacing w:after="0" w:line="276" w:lineRule="auto"/>
              <w:jc w:val="left"/>
            </w:pPr>
            <w:r w:rsidRPr="00C655DE">
              <w:t>Paid by Company</w:t>
            </w:r>
          </w:p>
        </w:tc>
        <w:tc>
          <w:tcPr>
            <w:tcW w:w="1673" w:type="dxa"/>
          </w:tcPr>
          <w:p w:rsidR="007730A4" w:rsidRDefault="00C655DE" w:rsidP="00C655DE">
            <w:pPr>
              <w:spacing w:after="0" w:line="276" w:lineRule="auto"/>
              <w:jc w:val="center"/>
            </w:pPr>
            <w:r>
              <w:t>0.6904762</w:t>
            </w:r>
          </w:p>
        </w:tc>
      </w:tr>
      <w:tr w:rsidR="007730A4" w:rsidTr="007730A4">
        <w:tc>
          <w:tcPr>
            <w:tcW w:w="1672" w:type="dxa"/>
          </w:tcPr>
          <w:p w:rsidR="007730A4" w:rsidRDefault="00C655DE" w:rsidP="00C655DE">
            <w:pPr>
              <w:spacing w:after="0" w:line="276" w:lineRule="auto"/>
              <w:jc w:val="left"/>
            </w:pPr>
            <w:r w:rsidRPr="00C655DE">
              <w:t>Period</w:t>
            </w:r>
          </w:p>
        </w:tc>
        <w:tc>
          <w:tcPr>
            <w:tcW w:w="1673" w:type="dxa"/>
          </w:tcPr>
          <w:p w:rsidR="007730A4" w:rsidRDefault="00C655DE" w:rsidP="00C655DE">
            <w:pPr>
              <w:spacing w:after="0" w:line="276" w:lineRule="auto"/>
              <w:jc w:val="left"/>
            </w:pPr>
            <w:r w:rsidRPr="00C655DE">
              <w:t>Period Number</w:t>
            </w:r>
          </w:p>
        </w:tc>
        <w:tc>
          <w:tcPr>
            <w:tcW w:w="1673" w:type="dxa"/>
          </w:tcPr>
          <w:p w:rsidR="007730A4" w:rsidRDefault="00C655DE" w:rsidP="00C655DE">
            <w:pPr>
              <w:spacing w:after="0" w:line="276" w:lineRule="auto"/>
              <w:jc w:val="center"/>
            </w:pPr>
            <w:r>
              <w:t>0.6666667</w:t>
            </w:r>
          </w:p>
        </w:tc>
      </w:tr>
      <w:tr w:rsidR="007730A4" w:rsidTr="007730A4">
        <w:tc>
          <w:tcPr>
            <w:tcW w:w="1672" w:type="dxa"/>
          </w:tcPr>
          <w:p w:rsidR="007730A4" w:rsidRDefault="00C655DE" w:rsidP="00C655DE">
            <w:pPr>
              <w:spacing w:after="0" w:line="276" w:lineRule="auto"/>
              <w:jc w:val="left"/>
            </w:pPr>
            <w:proofErr w:type="spellStart"/>
            <w:r w:rsidRPr="00C655DE">
              <w:t>Pers.No</w:t>
            </w:r>
            <w:proofErr w:type="spellEnd"/>
            <w:r w:rsidRPr="00C655DE">
              <w:t>.</w:t>
            </w:r>
          </w:p>
        </w:tc>
        <w:tc>
          <w:tcPr>
            <w:tcW w:w="1673" w:type="dxa"/>
          </w:tcPr>
          <w:p w:rsidR="007730A4" w:rsidRDefault="00C655DE" w:rsidP="00C655DE">
            <w:pPr>
              <w:spacing w:after="0" w:line="276" w:lineRule="auto"/>
              <w:jc w:val="left"/>
            </w:pPr>
            <w:r w:rsidRPr="00C655DE">
              <w:t>Sequential no.</w:t>
            </w:r>
          </w:p>
        </w:tc>
        <w:tc>
          <w:tcPr>
            <w:tcW w:w="1673" w:type="dxa"/>
          </w:tcPr>
          <w:p w:rsidR="007730A4" w:rsidRDefault="00C655DE" w:rsidP="00C655DE">
            <w:pPr>
              <w:spacing w:after="0" w:line="276" w:lineRule="auto"/>
              <w:jc w:val="center"/>
            </w:pPr>
            <w:r>
              <w:t>0.5555556</w:t>
            </w:r>
          </w:p>
        </w:tc>
      </w:tr>
      <w:tr w:rsidR="007730A4" w:rsidTr="007730A4">
        <w:tc>
          <w:tcPr>
            <w:tcW w:w="1672" w:type="dxa"/>
          </w:tcPr>
          <w:p w:rsidR="007730A4" w:rsidRDefault="00C655DE" w:rsidP="00C655DE">
            <w:pPr>
              <w:spacing w:after="0" w:line="276" w:lineRule="auto"/>
              <w:jc w:val="left"/>
            </w:pPr>
            <w:r w:rsidRPr="00C655DE">
              <w:t>M/Km</w:t>
            </w:r>
          </w:p>
        </w:tc>
        <w:tc>
          <w:tcPr>
            <w:tcW w:w="1673" w:type="dxa"/>
          </w:tcPr>
          <w:p w:rsidR="007730A4" w:rsidRDefault="00C655DE" w:rsidP="00C655DE">
            <w:pPr>
              <w:spacing w:after="0" w:line="276" w:lineRule="auto"/>
              <w:jc w:val="left"/>
            </w:pPr>
            <w:r w:rsidRPr="00C655DE">
              <w:t>Total Miles/Km</w:t>
            </w:r>
          </w:p>
        </w:tc>
        <w:tc>
          <w:tcPr>
            <w:tcW w:w="1673" w:type="dxa"/>
          </w:tcPr>
          <w:p w:rsidR="007730A4" w:rsidRDefault="00C655DE" w:rsidP="00C655DE">
            <w:pPr>
              <w:spacing w:after="0" w:line="276" w:lineRule="auto"/>
              <w:jc w:val="center"/>
            </w:pPr>
            <w:r>
              <w:t>0.55</w:t>
            </w:r>
          </w:p>
        </w:tc>
      </w:tr>
      <w:tr w:rsidR="007730A4" w:rsidTr="007730A4">
        <w:tc>
          <w:tcPr>
            <w:tcW w:w="1672" w:type="dxa"/>
          </w:tcPr>
          <w:p w:rsidR="007730A4" w:rsidRDefault="00C655DE" w:rsidP="00C655DE">
            <w:pPr>
              <w:spacing w:after="0" w:line="276" w:lineRule="auto"/>
              <w:jc w:val="left"/>
            </w:pPr>
            <w:proofErr w:type="spellStart"/>
            <w:r w:rsidRPr="00C655DE">
              <w:t>Curr</w:t>
            </w:r>
            <w:proofErr w:type="spellEnd"/>
            <w:r w:rsidRPr="00C655DE">
              <w:t>.</w:t>
            </w:r>
          </w:p>
        </w:tc>
        <w:tc>
          <w:tcPr>
            <w:tcW w:w="1673" w:type="dxa"/>
          </w:tcPr>
          <w:p w:rsidR="007730A4" w:rsidRDefault="00C655DE" w:rsidP="00C655DE">
            <w:pPr>
              <w:spacing w:after="0" w:line="276" w:lineRule="auto"/>
              <w:jc w:val="left"/>
            </w:pPr>
            <w:r w:rsidRPr="00C655DE">
              <w:t>Currency</w:t>
            </w:r>
          </w:p>
        </w:tc>
        <w:tc>
          <w:tcPr>
            <w:tcW w:w="1673" w:type="dxa"/>
          </w:tcPr>
          <w:p w:rsidR="007730A4" w:rsidRDefault="00C655DE" w:rsidP="00C655DE">
            <w:pPr>
              <w:spacing w:after="0" w:line="276" w:lineRule="auto"/>
              <w:jc w:val="center"/>
            </w:pPr>
            <w:r>
              <w:t>0.5</w:t>
            </w:r>
          </w:p>
        </w:tc>
      </w:tr>
      <w:tr w:rsidR="00C655DE" w:rsidTr="007730A4">
        <w:tc>
          <w:tcPr>
            <w:tcW w:w="1672" w:type="dxa"/>
          </w:tcPr>
          <w:p w:rsidR="00C655DE" w:rsidRPr="00C655DE" w:rsidRDefault="00C655DE" w:rsidP="00C655DE">
            <w:pPr>
              <w:spacing w:after="0" w:line="276" w:lineRule="auto"/>
              <w:jc w:val="left"/>
            </w:pPr>
            <w:proofErr w:type="spellStart"/>
            <w:r w:rsidRPr="00C655DE">
              <w:t>Crcy</w:t>
            </w:r>
            <w:proofErr w:type="spellEnd"/>
          </w:p>
        </w:tc>
        <w:tc>
          <w:tcPr>
            <w:tcW w:w="1673" w:type="dxa"/>
          </w:tcPr>
          <w:p w:rsidR="00C655DE" w:rsidRDefault="00C655DE" w:rsidP="00C655DE">
            <w:pPr>
              <w:spacing w:after="0" w:line="276" w:lineRule="auto"/>
              <w:jc w:val="left"/>
            </w:pPr>
            <w:r w:rsidRPr="00C655DE">
              <w:t>Currency</w:t>
            </w:r>
          </w:p>
        </w:tc>
        <w:tc>
          <w:tcPr>
            <w:tcW w:w="1673" w:type="dxa"/>
          </w:tcPr>
          <w:p w:rsidR="00C655DE" w:rsidRDefault="00C655DE" w:rsidP="00C655DE">
            <w:pPr>
              <w:spacing w:after="0" w:line="276" w:lineRule="auto"/>
              <w:jc w:val="center"/>
            </w:pPr>
            <w:r>
              <w:t>0.5</w:t>
            </w:r>
          </w:p>
        </w:tc>
      </w:tr>
    </w:tbl>
    <w:p w:rsidR="00F40A1E" w:rsidRDefault="00F40A1E" w:rsidP="00F40A1E">
      <w:pPr>
        <w:jc w:val="left"/>
        <w:rPr>
          <w:sz w:val="16"/>
        </w:rPr>
      </w:pPr>
    </w:p>
    <w:p w:rsidR="00C83351" w:rsidRDefault="00C83351" w:rsidP="00C83351">
      <w:pPr>
        <w:pStyle w:val="Caption"/>
      </w:pPr>
      <w:proofErr w:type="gramStart"/>
      <w:r>
        <w:t xml:space="preserve">Table </w:t>
      </w:r>
      <w:r w:rsidR="008803C8">
        <w:t>1</w:t>
      </w:r>
      <w:r w:rsidR="00BA523B">
        <w:t>.</w:t>
      </w:r>
      <w:proofErr w:type="gramEnd"/>
      <w:r>
        <w:t xml:space="preserve"> </w:t>
      </w:r>
      <w:r w:rsidR="00175928">
        <w:t>Similarity Score</w:t>
      </w:r>
      <w:r w:rsidR="002501B4">
        <w:t>s</w:t>
      </w:r>
      <w:r w:rsidR="00175928">
        <w:t xml:space="preserve"> </w:t>
      </w:r>
      <w:r w:rsidR="000277D6">
        <w:t>U</w:t>
      </w:r>
      <w:r w:rsidR="00175928">
        <w:t>sing the AMC Default Matching Algorithm</w:t>
      </w:r>
      <w:r w:rsidR="007C305C">
        <w:t>s</w:t>
      </w:r>
    </w:p>
    <w:p w:rsidR="00F40A1E" w:rsidRDefault="00B716B8" w:rsidP="00F40A1E">
      <w:r>
        <w:t>T</w:t>
      </w:r>
      <w:r w:rsidR="0034444E">
        <w:t xml:space="preserve">he </w:t>
      </w:r>
      <w:r w:rsidR="00F40A1E" w:rsidRPr="00220F1F">
        <w:t>AMC</w:t>
      </w:r>
      <w:r w:rsidR="00FA2ABD">
        <w:t xml:space="preserve"> </w:t>
      </w:r>
      <w:r w:rsidR="00F40A1E" w:rsidRPr="00220F1F">
        <w:t>has perfectly match</w:t>
      </w:r>
      <w:r w:rsidR="008E17B8">
        <w:t xml:space="preserve">ed the two columns labeled </w:t>
      </w:r>
      <w:r w:rsidR="00845A50">
        <w:t>“</w:t>
      </w:r>
      <w:r w:rsidR="008803C8" w:rsidRPr="00C655DE">
        <w:t>Reason for Trip</w:t>
      </w:r>
      <w:r w:rsidR="00845A50">
        <w:t>”</w:t>
      </w:r>
      <w:r w:rsidR="00FA2ABD">
        <w:t xml:space="preserve"> using name and data type similarity calculations</w:t>
      </w:r>
      <w:r w:rsidR="008803C8">
        <w:t xml:space="preserve"> (the type here was identified as a String)</w:t>
      </w:r>
      <w:r w:rsidR="008E17B8">
        <w:t>. M</w:t>
      </w:r>
      <w:r w:rsidR="00F40A1E" w:rsidRPr="00220F1F">
        <w:t xml:space="preserve">oreover, it has computed </w:t>
      </w:r>
      <w:r w:rsidR="008803C8">
        <w:t>several similarities for columns based on the pre-implemented String matchers that were applied on the column headers and the primitive data types of the cells (Integer, Double, Float</w:t>
      </w:r>
      <w:r w:rsidR="009D1537">
        <w:t xml:space="preserve">, </w:t>
      </w:r>
      <w:r w:rsidR="008803C8">
        <w:t>etc.).</w:t>
      </w:r>
      <w:r w:rsidR="00F40A1E" w:rsidRPr="00220F1F">
        <w:t xml:space="preserve"> However, there is no </w:t>
      </w:r>
      <w:r w:rsidR="00E656CD">
        <w:t>alignment found</w:t>
      </w:r>
      <w:r w:rsidR="00F40A1E" w:rsidRPr="00220F1F">
        <w:t xml:space="preserve"> between the other columns </w:t>
      </w:r>
      <w:r w:rsidR="00E656CD">
        <w:t>since</w:t>
      </w:r>
      <w:r w:rsidR="00F40A1E" w:rsidRPr="00220F1F">
        <w:t xml:space="preserve"> their headers are not related to each other, </w:t>
      </w:r>
      <w:r w:rsidR="00E656CD">
        <w:t>al</w:t>
      </w:r>
      <w:r w:rsidR="00F40A1E" w:rsidRPr="00220F1F">
        <w:t xml:space="preserve">though the actual </w:t>
      </w:r>
      <w:r w:rsidR="008803C8">
        <w:t xml:space="preserve">cell </w:t>
      </w:r>
      <w:r w:rsidR="00F40A1E" w:rsidRPr="00220F1F">
        <w:t xml:space="preserve">values </w:t>
      </w:r>
      <w:r w:rsidR="008803C8">
        <w:t>can be</w:t>
      </w:r>
      <w:r w:rsidR="00F40A1E" w:rsidRPr="00220F1F">
        <w:t xml:space="preserve"> </w:t>
      </w:r>
      <w:r w:rsidR="00360CE4">
        <w:t>similar</w:t>
      </w:r>
      <w:r w:rsidR="00F40A1E" w:rsidRPr="00220F1F">
        <w:t xml:space="preserve">. </w:t>
      </w:r>
      <w:r w:rsidR="00C3584A">
        <w:t>AMC’s default configuration has a threshold of 50%, so any similarity score below that will not be shown.</w:t>
      </w:r>
    </w:p>
    <w:p w:rsidR="00F40A1E" w:rsidRDefault="004B6AE0" w:rsidP="00F40A1E">
      <w:r>
        <w:t>The</w:t>
      </w:r>
      <w:r w:rsidR="00F40A1E">
        <w:t xml:space="preserve"> Cosine </w:t>
      </w:r>
      <w:r w:rsidR="00232D47">
        <w:t>S</w:t>
      </w:r>
      <w:r>
        <w:t xml:space="preserve">imilarity algorithm </w:t>
      </w:r>
      <w:r w:rsidR="00E95FD7">
        <w:t>combined</w:t>
      </w:r>
      <w:r>
        <w:t xml:space="preserve"> </w:t>
      </w:r>
      <w:r w:rsidR="00232D47">
        <w:t xml:space="preserve">with </w:t>
      </w:r>
      <w:r>
        <w:t xml:space="preserve">the AMC default </w:t>
      </w:r>
      <w:r w:rsidR="00AC4B15">
        <w:t>matchers</w:t>
      </w:r>
      <w:r>
        <w:t xml:space="preserve"> produce</w:t>
      </w:r>
      <w:r w:rsidR="00232D47">
        <w:t>s</w:t>
      </w:r>
      <w:r>
        <w:t xml:space="preserve"> the results</w:t>
      </w:r>
      <w:r w:rsidR="00845A50">
        <w:t xml:space="preserve"> shown in Table </w:t>
      </w:r>
      <w:r w:rsidR="00574E87">
        <w:t>2</w:t>
      </w:r>
      <w:r w:rsidR="00845A50">
        <w:t>.</w:t>
      </w:r>
    </w:p>
    <w:tbl>
      <w:tblPr>
        <w:tblStyle w:val="TableGrid"/>
        <w:tblW w:w="0" w:type="auto"/>
        <w:tblLook w:val="04A0" w:firstRow="1" w:lastRow="0" w:firstColumn="1" w:lastColumn="0" w:noHBand="0" w:noVBand="1"/>
      </w:tblPr>
      <w:tblGrid>
        <w:gridCol w:w="1672"/>
        <w:gridCol w:w="1673"/>
        <w:gridCol w:w="1673"/>
      </w:tblGrid>
      <w:tr w:rsidR="008803C8" w:rsidTr="000900F5">
        <w:tc>
          <w:tcPr>
            <w:tcW w:w="1672" w:type="dxa"/>
          </w:tcPr>
          <w:p w:rsidR="008803C8" w:rsidRPr="00C655DE" w:rsidRDefault="008803C8" w:rsidP="000900F5">
            <w:pPr>
              <w:spacing w:after="0" w:line="276" w:lineRule="auto"/>
              <w:jc w:val="left"/>
              <w:rPr>
                <w:b/>
              </w:rPr>
            </w:pPr>
            <w:r w:rsidRPr="00C655DE">
              <w:rPr>
                <w:b/>
              </w:rPr>
              <w:t>Source Column</w:t>
            </w:r>
          </w:p>
        </w:tc>
        <w:tc>
          <w:tcPr>
            <w:tcW w:w="1673" w:type="dxa"/>
          </w:tcPr>
          <w:p w:rsidR="008803C8" w:rsidRPr="00C655DE" w:rsidRDefault="008803C8" w:rsidP="000900F5">
            <w:pPr>
              <w:spacing w:after="0" w:line="276" w:lineRule="auto"/>
              <w:jc w:val="left"/>
              <w:rPr>
                <w:b/>
              </w:rPr>
            </w:pPr>
            <w:r w:rsidRPr="00C655DE">
              <w:rPr>
                <w:b/>
              </w:rPr>
              <w:t>Target Column</w:t>
            </w:r>
          </w:p>
        </w:tc>
        <w:tc>
          <w:tcPr>
            <w:tcW w:w="1673" w:type="dxa"/>
          </w:tcPr>
          <w:p w:rsidR="008803C8" w:rsidRPr="00C655DE" w:rsidRDefault="008803C8" w:rsidP="000900F5">
            <w:pPr>
              <w:spacing w:after="0" w:line="276" w:lineRule="auto"/>
              <w:jc w:val="left"/>
              <w:rPr>
                <w:b/>
              </w:rPr>
            </w:pPr>
            <w:r w:rsidRPr="00C655DE">
              <w:rPr>
                <w:b/>
              </w:rPr>
              <w:t>Similarity Score</w:t>
            </w:r>
          </w:p>
        </w:tc>
      </w:tr>
      <w:tr w:rsidR="008803C8" w:rsidTr="000900F5">
        <w:tc>
          <w:tcPr>
            <w:tcW w:w="1672" w:type="dxa"/>
          </w:tcPr>
          <w:p w:rsidR="008803C8" w:rsidRDefault="008803C8" w:rsidP="000900F5">
            <w:pPr>
              <w:spacing w:after="0" w:line="276" w:lineRule="auto"/>
              <w:jc w:val="left"/>
            </w:pPr>
            <w:r w:rsidRPr="00C655DE">
              <w:t>Reason for Trip</w:t>
            </w:r>
          </w:p>
        </w:tc>
        <w:tc>
          <w:tcPr>
            <w:tcW w:w="1673" w:type="dxa"/>
          </w:tcPr>
          <w:p w:rsidR="008803C8" w:rsidRDefault="008803C8" w:rsidP="000900F5">
            <w:pPr>
              <w:spacing w:after="0" w:line="276" w:lineRule="auto"/>
              <w:jc w:val="left"/>
            </w:pPr>
            <w:r w:rsidRPr="00C655DE">
              <w:t>Reason for Trip</w:t>
            </w:r>
          </w:p>
        </w:tc>
        <w:tc>
          <w:tcPr>
            <w:tcW w:w="1673" w:type="dxa"/>
          </w:tcPr>
          <w:p w:rsidR="008803C8" w:rsidRDefault="008803C8" w:rsidP="000900F5">
            <w:pPr>
              <w:spacing w:after="0" w:line="276" w:lineRule="auto"/>
              <w:jc w:val="center"/>
            </w:pPr>
            <w:r>
              <w:t>1</w:t>
            </w:r>
          </w:p>
        </w:tc>
      </w:tr>
      <w:tr w:rsidR="00574E87" w:rsidTr="000900F5">
        <w:tc>
          <w:tcPr>
            <w:tcW w:w="1672" w:type="dxa"/>
          </w:tcPr>
          <w:p w:rsidR="00574E87" w:rsidRPr="00C655DE" w:rsidRDefault="00574E87" w:rsidP="000900F5">
            <w:pPr>
              <w:spacing w:after="0" w:line="276" w:lineRule="auto"/>
              <w:jc w:val="left"/>
            </w:pPr>
            <w:proofErr w:type="spellStart"/>
            <w:r>
              <w:t>tr_dst</w:t>
            </w:r>
            <w:proofErr w:type="spellEnd"/>
          </w:p>
        </w:tc>
        <w:tc>
          <w:tcPr>
            <w:tcW w:w="1673" w:type="dxa"/>
          </w:tcPr>
          <w:p w:rsidR="00574E87" w:rsidRPr="00C655DE" w:rsidRDefault="00574E87" w:rsidP="000900F5">
            <w:pPr>
              <w:spacing w:after="0" w:line="276" w:lineRule="auto"/>
              <w:jc w:val="left"/>
            </w:pPr>
          </w:p>
        </w:tc>
        <w:tc>
          <w:tcPr>
            <w:tcW w:w="1673" w:type="dxa"/>
          </w:tcPr>
          <w:p w:rsidR="00574E87" w:rsidRDefault="00574E87" w:rsidP="000900F5">
            <w:pPr>
              <w:spacing w:after="0" w:line="276" w:lineRule="auto"/>
              <w:jc w:val="center"/>
            </w:pPr>
            <w:r>
              <w:t>0.9496432</w:t>
            </w:r>
          </w:p>
        </w:tc>
      </w:tr>
      <w:tr w:rsidR="008803C8" w:rsidTr="000900F5">
        <w:tc>
          <w:tcPr>
            <w:tcW w:w="1672" w:type="dxa"/>
          </w:tcPr>
          <w:p w:rsidR="008803C8" w:rsidRDefault="008803C8" w:rsidP="000900F5">
            <w:pPr>
              <w:spacing w:after="0" w:line="276" w:lineRule="auto"/>
              <w:jc w:val="left"/>
            </w:pPr>
            <w:r>
              <w:t>Begins On</w:t>
            </w:r>
          </w:p>
        </w:tc>
        <w:tc>
          <w:tcPr>
            <w:tcW w:w="1673" w:type="dxa"/>
          </w:tcPr>
          <w:p w:rsidR="008803C8" w:rsidRDefault="008803C8" w:rsidP="000900F5">
            <w:pPr>
              <w:spacing w:after="0" w:line="276" w:lineRule="auto"/>
              <w:jc w:val="left"/>
            </w:pPr>
            <w:r w:rsidRPr="00C655DE">
              <w:t>Trip Begins On</w:t>
            </w:r>
          </w:p>
        </w:tc>
        <w:tc>
          <w:tcPr>
            <w:tcW w:w="1673" w:type="dxa"/>
          </w:tcPr>
          <w:p w:rsidR="008803C8" w:rsidRDefault="008803C8" w:rsidP="00574E87">
            <w:pPr>
              <w:spacing w:after="0" w:line="276" w:lineRule="auto"/>
              <w:jc w:val="center"/>
            </w:pPr>
            <w:r>
              <w:t>0.</w:t>
            </w:r>
            <w:r w:rsidR="00574E87">
              <w:t>9166667</w:t>
            </w:r>
          </w:p>
        </w:tc>
      </w:tr>
      <w:tr w:rsidR="008803C8" w:rsidTr="000900F5">
        <w:tc>
          <w:tcPr>
            <w:tcW w:w="1672" w:type="dxa"/>
          </w:tcPr>
          <w:p w:rsidR="008803C8" w:rsidRDefault="008803C8" w:rsidP="000900F5">
            <w:pPr>
              <w:spacing w:after="0" w:line="276" w:lineRule="auto"/>
              <w:jc w:val="left"/>
            </w:pPr>
            <w:r w:rsidRPr="00C655DE">
              <w:t>Ends On</w:t>
            </w:r>
          </w:p>
        </w:tc>
        <w:tc>
          <w:tcPr>
            <w:tcW w:w="1673" w:type="dxa"/>
          </w:tcPr>
          <w:p w:rsidR="008803C8" w:rsidRDefault="008803C8" w:rsidP="000900F5">
            <w:pPr>
              <w:spacing w:after="0" w:line="276" w:lineRule="auto"/>
              <w:jc w:val="left"/>
            </w:pPr>
            <w:r w:rsidRPr="00C655DE">
              <w:t>Trip Ends On</w:t>
            </w:r>
          </w:p>
        </w:tc>
        <w:tc>
          <w:tcPr>
            <w:tcW w:w="1673" w:type="dxa"/>
          </w:tcPr>
          <w:p w:rsidR="008803C8" w:rsidRDefault="008803C8" w:rsidP="00574E87">
            <w:pPr>
              <w:spacing w:after="0" w:line="276" w:lineRule="auto"/>
              <w:jc w:val="center"/>
            </w:pPr>
            <w:r>
              <w:t>0.</w:t>
            </w:r>
            <w:r w:rsidR="00574E87">
              <w:t>9</w:t>
            </w:r>
          </w:p>
        </w:tc>
      </w:tr>
      <w:tr w:rsidR="00574E87" w:rsidTr="000900F5">
        <w:tc>
          <w:tcPr>
            <w:tcW w:w="1672" w:type="dxa"/>
          </w:tcPr>
          <w:p w:rsidR="00574E87" w:rsidRDefault="00574E87" w:rsidP="000900F5">
            <w:pPr>
              <w:spacing w:after="0" w:line="276" w:lineRule="auto"/>
              <w:jc w:val="left"/>
            </w:pPr>
            <w:r w:rsidRPr="00C655DE">
              <w:t>Amount</w:t>
            </w:r>
          </w:p>
        </w:tc>
        <w:tc>
          <w:tcPr>
            <w:tcW w:w="1673" w:type="dxa"/>
          </w:tcPr>
          <w:p w:rsidR="00574E87" w:rsidRDefault="00574E87" w:rsidP="000900F5">
            <w:pPr>
              <w:spacing w:after="0" w:line="276" w:lineRule="auto"/>
              <w:jc w:val="left"/>
            </w:pPr>
            <w:r w:rsidRPr="00C655DE">
              <w:t>Receipt Amount</w:t>
            </w:r>
          </w:p>
        </w:tc>
        <w:tc>
          <w:tcPr>
            <w:tcW w:w="1673" w:type="dxa"/>
          </w:tcPr>
          <w:p w:rsidR="00574E87" w:rsidRDefault="00574E87" w:rsidP="00574E87">
            <w:pPr>
              <w:spacing w:after="0" w:line="276" w:lineRule="auto"/>
              <w:jc w:val="center"/>
            </w:pPr>
            <w:r>
              <w:t>0.8571428</w:t>
            </w:r>
          </w:p>
        </w:tc>
      </w:tr>
      <w:tr w:rsidR="00574E87" w:rsidTr="000900F5">
        <w:tc>
          <w:tcPr>
            <w:tcW w:w="1672" w:type="dxa"/>
          </w:tcPr>
          <w:p w:rsidR="00574E87" w:rsidRDefault="00574E87" w:rsidP="000900F5">
            <w:pPr>
              <w:spacing w:after="0" w:line="276" w:lineRule="auto"/>
              <w:jc w:val="left"/>
            </w:pPr>
            <w:proofErr w:type="spellStart"/>
            <w:r w:rsidRPr="00C655DE">
              <w:t>Curr</w:t>
            </w:r>
            <w:proofErr w:type="spellEnd"/>
            <w:r w:rsidRPr="00C655DE">
              <w:t>.</w:t>
            </w:r>
          </w:p>
        </w:tc>
        <w:tc>
          <w:tcPr>
            <w:tcW w:w="1673" w:type="dxa"/>
          </w:tcPr>
          <w:p w:rsidR="00574E87" w:rsidRDefault="00574E87" w:rsidP="000900F5">
            <w:pPr>
              <w:spacing w:after="0" w:line="276" w:lineRule="auto"/>
              <w:jc w:val="left"/>
            </w:pPr>
            <w:r w:rsidRPr="00C655DE">
              <w:t>Currency</w:t>
            </w:r>
          </w:p>
        </w:tc>
        <w:tc>
          <w:tcPr>
            <w:tcW w:w="1673" w:type="dxa"/>
          </w:tcPr>
          <w:p w:rsidR="00574E87" w:rsidRDefault="00574E87" w:rsidP="000900F5">
            <w:pPr>
              <w:spacing w:after="0" w:line="276" w:lineRule="auto"/>
              <w:jc w:val="center"/>
            </w:pPr>
            <w:r>
              <w:t>0.75</w:t>
            </w:r>
          </w:p>
        </w:tc>
      </w:tr>
      <w:tr w:rsidR="00574E87" w:rsidTr="000900F5">
        <w:tc>
          <w:tcPr>
            <w:tcW w:w="1672" w:type="dxa"/>
          </w:tcPr>
          <w:p w:rsidR="00574E87" w:rsidRPr="00C655DE" w:rsidRDefault="00574E87" w:rsidP="000900F5">
            <w:pPr>
              <w:spacing w:after="0" w:line="276" w:lineRule="auto"/>
              <w:jc w:val="left"/>
            </w:pPr>
            <w:proofErr w:type="spellStart"/>
            <w:r w:rsidRPr="00C655DE">
              <w:t>Crcy</w:t>
            </w:r>
            <w:proofErr w:type="spellEnd"/>
          </w:p>
        </w:tc>
        <w:tc>
          <w:tcPr>
            <w:tcW w:w="1673" w:type="dxa"/>
          </w:tcPr>
          <w:p w:rsidR="00574E87" w:rsidRDefault="00574E87" w:rsidP="000900F5">
            <w:pPr>
              <w:spacing w:after="0" w:line="276" w:lineRule="auto"/>
              <w:jc w:val="left"/>
            </w:pPr>
            <w:r w:rsidRPr="00C655DE">
              <w:t>Currency</w:t>
            </w:r>
          </w:p>
        </w:tc>
        <w:tc>
          <w:tcPr>
            <w:tcW w:w="1673" w:type="dxa"/>
          </w:tcPr>
          <w:p w:rsidR="00574E87" w:rsidRDefault="00574E87" w:rsidP="000900F5">
            <w:pPr>
              <w:spacing w:after="0" w:line="276" w:lineRule="auto"/>
              <w:jc w:val="center"/>
            </w:pPr>
            <w:r>
              <w:t>0.75</w:t>
            </w:r>
          </w:p>
        </w:tc>
      </w:tr>
      <w:tr w:rsidR="00574E87" w:rsidTr="000900F5">
        <w:tc>
          <w:tcPr>
            <w:tcW w:w="1672" w:type="dxa"/>
          </w:tcPr>
          <w:p w:rsidR="00574E87" w:rsidRDefault="00574E87" w:rsidP="000900F5">
            <w:pPr>
              <w:spacing w:after="0" w:line="276" w:lineRule="auto"/>
              <w:jc w:val="left"/>
            </w:pPr>
            <w:r w:rsidRPr="00C655DE">
              <w:t>Total</w:t>
            </w:r>
          </w:p>
        </w:tc>
        <w:tc>
          <w:tcPr>
            <w:tcW w:w="1673" w:type="dxa"/>
          </w:tcPr>
          <w:p w:rsidR="00574E87" w:rsidRDefault="00574E87" w:rsidP="000900F5">
            <w:pPr>
              <w:spacing w:after="0" w:line="276" w:lineRule="auto"/>
              <w:jc w:val="left"/>
            </w:pPr>
            <w:r w:rsidRPr="00C655DE">
              <w:t>Total Cost</w:t>
            </w:r>
          </w:p>
        </w:tc>
        <w:tc>
          <w:tcPr>
            <w:tcW w:w="1673" w:type="dxa"/>
          </w:tcPr>
          <w:p w:rsidR="00574E87" w:rsidRDefault="00574E87" w:rsidP="00574E87">
            <w:pPr>
              <w:spacing w:after="0" w:line="276" w:lineRule="auto"/>
              <w:jc w:val="center"/>
            </w:pPr>
            <w:r>
              <w:t>0.7333335</w:t>
            </w:r>
          </w:p>
        </w:tc>
      </w:tr>
      <w:tr w:rsidR="00574E87" w:rsidTr="000900F5">
        <w:tc>
          <w:tcPr>
            <w:tcW w:w="1672" w:type="dxa"/>
          </w:tcPr>
          <w:p w:rsidR="00574E87" w:rsidRDefault="00574E87" w:rsidP="000900F5">
            <w:pPr>
              <w:spacing w:after="0" w:line="276" w:lineRule="auto"/>
              <w:jc w:val="left"/>
            </w:pPr>
            <w:r w:rsidRPr="00C655DE">
              <w:t>Trip</w:t>
            </w:r>
          </w:p>
        </w:tc>
        <w:tc>
          <w:tcPr>
            <w:tcW w:w="1673" w:type="dxa"/>
          </w:tcPr>
          <w:p w:rsidR="00574E87" w:rsidRDefault="00574E87" w:rsidP="000900F5">
            <w:pPr>
              <w:spacing w:after="0" w:line="276" w:lineRule="auto"/>
              <w:jc w:val="left"/>
            </w:pPr>
            <w:r w:rsidRPr="00C655DE">
              <w:t>Trip Destination</w:t>
            </w:r>
          </w:p>
        </w:tc>
        <w:tc>
          <w:tcPr>
            <w:tcW w:w="1673" w:type="dxa"/>
          </w:tcPr>
          <w:p w:rsidR="00574E87" w:rsidRDefault="00574E87" w:rsidP="00030FBA">
            <w:pPr>
              <w:spacing w:after="0" w:line="276" w:lineRule="auto"/>
              <w:jc w:val="center"/>
            </w:pPr>
            <w:r>
              <w:t>0.7321428</w:t>
            </w:r>
          </w:p>
        </w:tc>
      </w:tr>
      <w:tr w:rsidR="00574E87" w:rsidTr="000900F5">
        <w:tc>
          <w:tcPr>
            <w:tcW w:w="1672" w:type="dxa"/>
          </w:tcPr>
          <w:p w:rsidR="00574E87" w:rsidRDefault="00574E87" w:rsidP="000900F5">
            <w:pPr>
              <w:spacing w:after="0" w:line="276" w:lineRule="auto"/>
              <w:jc w:val="left"/>
            </w:pPr>
            <w:proofErr w:type="spellStart"/>
            <w:r w:rsidRPr="00C655DE">
              <w:t>Pd</w:t>
            </w:r>
            <w:proofErr w:type="spellEnd"/>
            <w:r w:rsidRPr="00C655DE">
              <w:t xml:space="preserve"> by Comp</w:t>
            </w:r>
          </w:p>
        </w:tc>
        <w:tc>
          <w:tcPr>
            <w:tcW w:w="1673" w:type="dxa"/>
          </w:tcPr>
          <w:p w:rsidR="00574E87" w:rsidRDefault="00574E87" w:rsidP="000900F5">
            <w:pPr>
              <w:spacing w:after="0" w:line="276" w:lineRule="auto"/>
              <w:jc w:val="left"/>
            </w:pPr>
            <w:r w:rsidRPr="00C655DE">
              <w:t>Paid by Company</w:t>
            </w:r>
          </w:p>
        </w:tc>
        <w:tc>
          <w:tcPr>
            <w:tcW w:w="1673" w:type="dxa"/>
          </w:tcPr>
          <w:p w:rsidR="00574E87" w:rsidRDefault="00574E87" w:rsidP="000900F5">
            <w:pPr>
              <w:spacing w:after="0" w:line="276" w:lineRule="auto"/>
              <w:jc w:val="center"/>
            </w:pPr>
            <w:r>
              <w:t>0.6904762</w:t>
            </w:r>
          </w:p>
        </w:tc>
      </w:tr>
      <w:tr w:rsidR="00574E87" w:rsidTr="000900F5">
        <w:tc>
          <w:tcPr>
            <w:tcW w:w="1672" w:type="dxa"/>
          </w:tcPr>
          <w:p w:rsidR="00574E87" w:rsidRDefault="00574E87" w:rsidP="000900F5">
            <w:pPr>
              <w:spacing w:after="0" w:line="276" w:lineRule="auto"/>
              <w:jc w:val="left"/>
            </w:pPr>
            <w:r w:rsidRPr="00C655DE">
              <w:t>Period</w:t>
            </w:r>
          </w:p>
        </w:tc>
        <w:tc>
          <w:tcPr>
            <w:tcW w:w="1673" w:type="dxa"/>
          </w:tcPr>
          <w:p w:rsidR="00574E87" w:rsidRDefault="00574E87" w:rsidP="000900F5">
            <w:pPr>
              <w:spacing w:after="0" w:line="276" w:lineRule="auto"/>
              <w:jc w:val="left"/>
            </w:pPr>
            <w:r w:rsidRPr="00C655DE">
              <w:t>Period Number</w:t>
            </w:r>
          </w:p>
        </w:tc>
        <w:tc>
          <w:tcPr>
            <w:tcW w:w="1673" w:type="dxa"/>
          </w:tcPr>
          <w:p w:rsidR="00574E87" w:rsidRDefault="00574E87" w:rsidP="000900F5">
            <w:pPr>
              <w:spacing w:after="0" w:line="276" w:lineRule="auto"/>
              <w:jc w:val="center"/>
            </w:pPr>
            <w:r>
              <w:t>0.6666667</w:t>
            </w:r>
          </w:p>
        </w:tc>
      </w:tr>
      <w:tr w:rsidR="00574E87" w:rsidTr="000900F5">
        <w:tc>
          <w:tcPr>
            <w:tcW w:w="1672" w:type="dxa"/>
          </w:tcPr>
          <w:p w:rsidR="00574E87" w:rsidRDefault="00574E87" w:rsidP="000900F5">
            <w:pPr>
              <w:spacing w:after="0" w:line="276" w:lineRule="auto"/>
              <w:jc w:val="left"/>
            </w:pPr>
            <w:r w:rsidRPr="00C655DE">
              <w:t>Trip</w:t>
            </w:r>
          </w:p>
        </w:tc>
        <w:tc>
          <w:tcPr>
            <w:tcW w:w="1673" w:type="dxa"/>
          </w:tcPr>
          <w:p w:rsidR="00574E87" w:rsidRDefault="00574E87" w:rsidP="000900F5">
            <w:pPr>
              <w:spacing w:after="0" w:line="276" w:lineRule="auto"/>
              <w:jc w:val="left"/>
            </w:pPr>
            <w:r w:rsidRPr="00C655DE">
              <w:t>Trip Number</w:t>
            </w:r>
          </w:p>
        </w:tc>
        <w:tc>
          <w:tcPr>
            <w:tcW w:w="1673" w:type="dxa"/>
          </w:tcPr>
          <w:p w:rsidR="00574E87" w:rsidRDefault="00574E87" w:rsidP="000900F5">
            <w:pPr>
              <w:spacing w:after="0" w:line="276" w:lineRule="auto"/>
              <w:jc w:val="center"/>
            </w:pPr>
            <w:r>
              <w:t>0.6666667</w:t>
            </w:r>
          </w:p>
        </w:tc>
      </w:tr>
      <w:tr w:rsidR="00574E87" w:rsidTr="000900F5">
        <w:tc>
          <w:tcPr>
            <w:tcW w:w="1672" w:type="dxa"/>
          </w:tcPr>
          <w:p w:rsidR="00574E87" w:rsidRDefault="00574E87" w:rsidP="000900F5">
            <w:pPr>
              <w:spacing w:after="0" w:line="276" w:lineRule="auto"/>
              <w:jc w:val="left"/>
            </w:pPr>
            <w:proofErr w:type="spellStart"/>
            <w:r w:rsidRPr="00C655DE">
              <w:t>Pers.No</w:t>
            </w:r>
            <w:proofErr w:type="spellEnd"/>
            <w:r w:rsidRPr="00C655DE">
              <w:t>.</w:t>
            </w:r>
          </w:p>
        </w:tc>
        <w:tc>
          <w:tcPr>
            <w:tcW w:w="1673" w:type="dxa"/>
          </w:tcPr>
          <w:p w:rsidR="00574E87" w:rsidRDefault="00574E87" w:rsidP="000900F5">
            <w:pPr>
              <w:spacing w:after="0" w:line="276" w:lineRule="auto"/>
              <w:jc w:val="left"/>
            </w:pPr>
            <w:r w:rsidRPr="00C655DE">
              <w:t>Sequential no.</w:t>
            </w:r>
          </w:p>
        </w:tc>
        <w:tc>
          <w:tcPr>
            <w:tcW w:w="1673" w:type="dxa"/>
          </w:tcPr>
          <w:p w:rsidR="00574E87" w:rsidRDefault="00574E87" w:rsidP="000900F5">
            <w:pPr>
              <w:spacing w:after="0" w:line="276" w:lineRule="auto"/>
              <w:jc w:val="center"/>
            </w:pPr>
            <w:r>
              <w:t>0.5555556</w:t>
            </w:r>
          </w:p>
        </w:tc>
      </w:tr>
      <w:tr w:rsidR="00574E87" w:rsidTr="000900F5">
        <w:tc>
          <w:tcPr>
            <w:tcW w:w="1672" w:type="dxa"/>
          </w:tcPr>
          <w:p w:rsidR="00574E87" w:rsidRDefault="00574E87" w:rsidP="000900F5">
            <w:pPr>
              <w:spacing w:after="0" w:line="276" w:lineRule="auto"/>
              <w:jc w:val="left"/>
            </w:pPr>
            <w:r w:rsidRPr="00C655DE">
              <w:t>M/Km</w:t>
            </w:r>
          </w:p>
        </w:tc>
        <w:tc>
          <w:tcPr>
            <w:tcW w:w="1673" w:type="dxa"/>
          </w:tcPr>
          <w:p w:rsidR="00574E87" w:rsidRDefault="00574E87" w:rsidP="000900F5">
            <w:pPr>
              <w:spacing w:after="0" w:line="276" w:lineRule="auto"/>
              <w:jc w:val="left"/>
            </w:pPr>
            <w:r w:rsidRPr="00C655DE">
              <w:t>Total Miles/Km</w:t>
            </w:r>
          </w:p>
        </w:tc>
        <w:tc>
          <w:tcPr>
            <w:tcW w:w="1673" w:type="dxa"/>
          </w:tcPr>
          <w:p w:rsidR="00574E87" w:rsidRDefault="00574E87" w:rsidP="000900F5">
            <w:pPr>
              <w:spacing w:after="0" w:line="276" w:lineRule="auto"/>
              <w:jc w:val="center"/>
            </w:pPr>
            <w:r>
              <w:t>0.55</w:t>
            </w:r>
          </w:p>
        </w:tc>
      </w:tr>
    </w:tbl>
    <w:p w:rsidR="00F40A1E" w:rsidRDefault="00F40A1E" w:rsidP="00F40A1E"/>
    <w:p w:rsidR="003871FE" w:rsidRDefault="003871FE" w:rsidP="003871FE">
      <w:pPr>
        <w:pStyle w:val="Caption"/>
      </w:pPr>
      <w:proofErr w:type="gramStart"/>
      <w:r>
        <w:t xml:space="preserve">Table </w:t>
      </w:r>
      <w:r w:rsidR="008803C8">
        <w:t>2</w:t>
      </w:r>
      <w:r w:rsidR="00BA523B">
        <w:t>.</w:t>
      </w:r>
      <w:proofErr w:type="gramEnd"/>
      <w:r>
        <w:t xml:space="preserve"> </w:t>
      </w:r>
      <w:r w:rsidR="00256750">
        <w:t>Similarity Score</w:t>
      </w:r>
      <w:r w:rsidR="002501B4">
        <w:t>s</w:t>
      </w:r>
      <w:r w:rsidR="00256750">
        <w:t xml:space="preserve"> </w:t>
      </w:r>
      <w:ins w:id="42" w:author="ASSAF, Ahmad" w:date="2012-08-31T11:31:00Z">
        <w:r w:rsidR="00896020">
          <w:t>Using the AMC Default Matching Algorithms</w:t>
        </w:r>
        <w:r w:rsidR="00896020" w:rsidDel="00896020">
          <w:t xml:space="preserve"> </w:t>
        </w:r>
        <w:r w:rsidR="00896020">
          <w:t xml:space="preserve">+ </w:t>
        </w:r>
      </w:ins>
      <w:del w:id="43" w:author="ASSAF, Ahmad" w:date="2012-08-31T11:31:00Z">
        <w:r w:rsidR="000669C4" w:rsidDel="00896020">
          <w:delText>Adding</w:delText>
        </w:r>
        <w:r w:rsidR="00AA13F9" w:rsidDel="00896020">
          <w:delText xml:space="preserve"> the </w:delText>
        </w:r>
      </w:del>
      <w:r w:rsidR="00AA13F9">
        <w:t>Cosine Similarity Method</w:t>
      </w:r>
    </w:p>
    <w:p w:rsidR="00774F44" w:rsidRDefault="00F40A1E" w:rsidP="00F40A1E">
      <w:r>
        <w:t>We notice that</w:t>
      </w:r>
      <w:r w:rsidR="000900F5">
        <w:t xml:space="preserve"> we have an increased number of matches</w:t>
      </w:r>
      <w:r w:rsidR="009D1537">
        <w:t xml:space="preserve"> (+</w:t>
      </w:r>
      <w:del w:id="44" w:author="ASSAF, Ahmad" w:date="2012-08-31T11:12:00Z">
        <w:r w:rsidR="009D1537" w:rsidDel="006E5ED2">
          <w:delText>3</w:delText>
        </w:r>
      </w:del>
      <w:ins w:id="45" w:author="ASSAF, Ahmad" w:date="2012-08-31T11:12:00Z">
        <w:r w:rsidR="006E5ED2">
          <w:t>2</w:t>
        </w:r>
      </w:ins>
      <w:r w:rsidR="009D1537">
        <w:t>)</w:t>
      </w:r>
      <w:r w:rsidR="000900F5">
        <w:t>, and that the similarity score for several matches has improved.</w:t>
      </w:r>
      <w:r>
        <w:t xml:space="preserve"> </w:t>
      </w:r>
      <w:r w:rsidR="009D1537">
        <w:t xml:space="preserve">For example, </w:t>
      </w:r>
      <w:r>
        <w:t xml:space="preserve">the </w:t>
      </w:r>
      <w:r w:rsidR="00845A50">
        <w:t>“</w:t>
      </w:r>
      <w:proofErr w:type="spellStart"/>
      <w:r w:rsidR="000900F5">
        <w:t>tr_dst</w:t>
      </w:r>
      <w:proofErr w:type="spellEnd"/>
      <w:r w:rsidR="00845A50">
        <w:t>”</w:t>
      </w:r>
      <w:r>
        <w:t xml:space="preserve"> column is </w:t>
      </w:r>
      <w:r w:rsidR="009D1537">
        <w:t xml:space="preserve">now </w:t>
      </w:r>
      <w:r w:rsidR="000B69FF">
        <w:t xml:space="preserve">aligned </w:t>
      </w:r>
      <w:r>
        <w:t xml:space="preserve">to the </w:t>
      </w:r>
      <w:r w:rsidR="00845A50">
        <w:t>blank</w:t>
      </w:r>
      <w:r>
        <w:t xml:space="preserve"> header</w:t>
      </w:r>
      <w:r w:rsidR="00421882">
        <w:t xml:space="preserve">. </w:t>
      </w:r>
      <w:r w:rsidR="00774F44">
        <w:t xml:space="preserve">This shows that our approach allows </w:t>
      </w:r>
      <w:r w:rsidR="00C95AEB">
        <w:t>performing</w:t>
      </w:r>
      <w:r w:rsidR="00774F44">
        <w:t xml:space="preserve"> schema matching on column</w:t>
      </w:r>
      <w:r w:rsidR="00C95AEB">
        <w:t>s</w:t>
      </w:r>
      <w:r w:rsidR="00774F44">
        <w:t xml:space="preserve"> with no headers.</w:t>
      </w:r>
      <w:r w:rsidR="00901E63">
        <w:t xml:space="preserve"> </w:t>
      </w:r>
    </w:p>
    <w:p w:rsidR="00F40A1E" w:rsidRDefault="000900F5" w:rsidP="00F40A1E">
      <w:r>
        <w:t xml:space="preserve">For simplicity reason we have used the default combination algorithm for AMC which is </w:t>
      </w:r>
      <w:r w:rsidR="00F40A1E">
        <w:t xml:space="preserve">an average of the </w:t>
      </w:r>
      <w:r w:rsidR="0051412C">
        <w:t xml:space="preserve">applied </w:t>
      </w:r>
      <w:r w:rsidR="00F40A1E">
        <w:t>algorithms (</w:t>
      </w:r>
      <w:r w:rsidR="0051412C">
        <w:t xml:space="preserve">AMC’s </w:t>
      </w:r>
      <w:r w:rsidR="00F40A1E">
        <w:t>native</w:t>
      </w:r>
      <w:r w:rsidR="0051412C">
        <w:t xml:space="preserve"> </w:t>
      </w:r>
      <w:r w:rsidR="00F40A1E">
        <w:t xml:space="preserve">and </w:t>
      </w:r>
      <w:r w:rsidR="005A3FC2">
        <w:t>C</w:t>
      </w:r>
      <w:r w:rsidR="00F40A1E">
        <w:t>osine).</w:t>
      </w:r>
      <w:r w:rsidR="00901E63">
        <w:t xml:space="preserve"> </w:t>
      </w:r>
      <w:r w:rsidR="0051344C">
        <w:t xml:space="preserve">We should also note that we have configured AMC’s matchers to identify a “SIMILARTY_UNKOWN” value for columns that could not be matched successfully, </w:t>
      </w:r>
      <w:r w:rsidR="001279A1">
        <w:t>which</w:t>
      </w:r>
      <w:r w:rsidR="0051344C">
        <w:t xml:space="preserve"> will allow other matchers to perform better. For example, ou</w:t>
      </w:r>
      <w:r w:rsidR="00EE3DAD">
        <w:t>r</w:t>
      </w:r>
      <w:r w:rsidR="0051344C">
        <w:t xml:space="preserve"> </w:t>
      </w:r>
      <w:r w:rsidR="00901E63">
        <w:t xml:space="preserve">semantic matchers will skip columns that do not convey semantic meaning thus not affecting the score of </w:t>
      </w:r>
      <w:r w:rsidR="00901E63">
        <w:lastRenderedPageBreak/>
        <w:t>other matchers. Moreover,</w:t>
      </w:r>
      <w:r w:rsidR="00F40A1E">
        <w:t xml:space="preserve"> </w:t>
      </w:r>
      <w:r w:rsidR="00901E63">
        <w:t>t</w:t>
      </w:r>
      <w:r w:rsidR="00F40A1E">
        <w:t xml:space="preserve">he </w:t>
      </w:r>
      <w:r w:rsidR="00546B80">
        <w:t xml:space="preserve">relatively high </w:t>
      </w:r>
      <w:r w:rsidR="00F40A1E">
        <w:t xml:space="preserve">similarity </w:t>
      </w:r>
      <w:r w:rsidR="00546B80">
        <w:t xml:space="preserve">score </w:t>
      </w:r>
      <w:r w:rsidR="00F40A1E">
        <w:t xml:space="preserve">of </w:t>
      </w:r>
      <w:r w:rsidR="00845A50">
        <w:t>“</w:t>
      </w:r>
      <w:proofErr w:type="spellStart"/>
      <w:r>
        <w:t>tr_dst</w:t>
      </w:r>
      <w:proofErr w:type="spellEnd"/>
      <w:r w:rsidR="00845A50">
        <w:t>”</w:t>
      </w:r>
      <w:r w:rsidR="00F40A1E">
        <w:t xml:space="preserve"> column is explained by the fact that</w:t>
      </w:r>
      <w:r w:rsidR="0051412C">
        <w:t xml:space="preserve"> </w:t>
      </w:r>
      <w:r w:rsidR="00546B80">
        <w:t xml:space="preserve">the </w:t>
      </w:r>
      <w:r w:rsidR="0051412C">
        <w:t>native</w:t>
      </w:r>
      <w:r w:rsidR="00F40A1E">
        <w:t xml:space="preserve"> </w:t>
      </w:r>
      <w:r w:rsidR="00DE4355">
        <w:t xml:space="preserve">AMC </w:t>
      </w:r>
      <w:r w:rsidR="0051412C">
        <w:t xml:space="preserve">matching </w:t>
      </w:r>
      <w:r w:rsidR="00546B80">
        <w:t xml:space="preserve">algorithm </w:t>
      </w:r>
      <w:r w:rsidR="00DE4355">
        <w:t>h</w:t>
      </w:r>
      <w:r w:rsidR="00C35CBE">
        <w:t>as</w:t>
      </w:r>
      <w:r w:rsidR="00DE4355">
        <w:t xml:space="preserve"> skipped that column as it does not have a valid header, </w:t>
      </w:r>
      <w:r w:rsidR="00546B80">
        <w:t xml:space="preserve">and the results are solely those of the </w:t>
      </w:r>
      <w:r w:rsidR="00DE4355">
        <w:t>Cosine matcher</w:t>
      </w:r>
      <w:r w:rsidR="00F40A1E">
        <w:t xml:space="preserve">. </w:t>
      </w:r>
      <w:r w:rsidR="0051412C">
        <w:t>Likewise</w:t>
      </w:r>
      <w:r w:rsidR="004F3A5A">
        <w:t xml:space="preserve">, </w:t>
      </w:r>
      <w:r w:rsidR="0095679E">
        <w:t xml:space="preserve">the </w:t>
      </w:r>
      <w:r w:rsidR="003D360D">
        <w:t xml:space="preserve">Cosine matcher </w:t>
      </w:r>
      <w:r w:rsidR="00F40A1E">
        <w:t>skip</w:t>
      </w:r>
      <w:r w:rsidR="0051412C">
        <w:t>s</w:t>
      </w:r>
      <w:r w:rsidR="00F40A1E">
        <w:t xml:space="preserve"> checking </w:t>
      </w:r>
      <w:r w:rsidR="004F3A5A">
        <w:t xml:space="preserve">the </w:t>
      </w:r>
      <w:r w:rsidR="00232D47">
        <w:t>“</w:t>
      </w:r>
      <w:r w:rsidR="004F3A5A">
        <w:t>Cost</w:t>
      </w:r>
      <w:r w:rsidR="00232D47">
        <w:t>”</w:t>
      </w:r>
      <w:r w:rsidR="004F3A5A">
        <w:t xml:space="preserve"> </w:t>
      </w:r>
      <w:r w:rsidR="00F40A1E">
        <w:t>column</w:t>
      </w:r>
      <w:r w:rsidR="0051412C">
        <w:t>s</w:t>
      </w:r>
      <w:r w:rsidR="00F40A1E">
        <w:t xml:space="preserve"> as </w:t>
      </w:r>
      <w:r w:rsidR="0051412C">
        <w:t>they</w:t>
      </w:r>
      <w:r w:rsidR="00F40A1E">
        <w:t xml:space="preserve"> </w:t>
      </w:r>
      <w:r w:rsidR="004F3A5A">
        <w:t>contain numeric values</w:t>
      </w:r>
      <w:r w:rsidR="00845A50">
        <w:t>,</w:t>
      </w:r>
      <w:r>
        <w:t xml:space="preserve"> and the implemented numerical matchers with the</w:t>
      </w:r>
      <w:r w:rsidR="000D788D">
        <w:t xml:space="preserve"> AMC’s</w:t>
      </w:r>
      <w:r w:rsidR="00845A50">
        <w:t xml:space="preserve"> native matcher</w:t>
      </w:r>
      <w:r w:rsidR="000D788D">
        <w:t xml:space="preserve"> results are taken into account. </w:t>
      </w:r>
      <w:r>
        <w:t>Our numerical matchers’ implementation gives a perfect similarity score for columns that are identi</w:t>
      </w:r>
      <w:r w:rsidR="00692999">
        <w:t>fi</w:t>
      </w:r>
      <w:r>
        <w:t xml:space="preserve">ed as date or money or </w:t>
      </w:r>
      <w:r w:rsidR="00692999">
        <w:t>IDs</w:t>
      </w:r>
      <w:r w:rsidR="005E5801">
        <w:t>.</w:t>
      </w:r>
      <w:r w:rsidR="00692999">
        <w:t xml:space="preserve"> </w:t>
      </w:r>
      <w:r w:rsidR="005E5801">
        <w:t>However</w:t>
      </w:r>
      <w:r w:rsidR="00692999">
        <w:t>, this can be imp</w:t>
      </w:r>
      <w:r>
        <w:t>r</w:t>
      </w:r>
      <w:r w:rsidR="00692999">
        <w:t>o</w:t>
      </w:r>
      <w:r>
        <w:t xml:space="preserve">ved in the future as </w:t>
      </w:r>
      <w:r w:rsidR="00692999">
        <w:t>we can have different date hierarchy</w:t>
      </w:r>
      <w:r w:rsidR="005E5801">
        <w:t xml:space="preserve"> and</w:t>
      </w:r>
      <w:r w:rsidR="00692999">
        <w:t xml:space="preserve"> numbers as IDs can present different entities</w:t>
      </w:r>
      <w:r w:rsidR="005E5801">
        <w:t>.</w:t>
      </w:r>
      <w:r w:rsidR="0033394A">
        <w:t xml:space="preserve"> </w:t>
      </w:r>
      <w:r w:rsidR="005E5801">
        <w:t>C</w:t>
      </w:r>
      <w:r w:rsidR="00692999">
        <w:t xml:space="preserve">ombining this approach with the semantic and string matchers was found to yield good matching results. </w:t>
      </w:r>
    </w:p>
    <w:p w:rsidR="00F40A1E" w:rsidRDefault="00692999" w:rsidP="00F40A1E">
      <w:r>
        <w:t>The (PPMCC) Similarity algorithm combined with the AMC default matchers produces the results shown in Table 3.</w:t>
      </w:r>
    </w:p>
    <w:tbl>
      <w:tblPr>
        <w:tblStyle w:val="TableGrid"/>
        <w:tblW w:w="0" w:type="auto"/>
        <w:tblLook w:val="04A0" w:firstRow="1" w:lastRow="0" w:firstColumn="1" w:lastColumn="0" w:noHBand="0" w:noVBand="1"/>
      </w:tblPr>
      <w:tblGrid>
        <w:gridCol w:w="1672"/>
        <w:gridCol w:w="1673"/>
        <w:gridCol w:w="1673"/>
      </w:tblGrid>
      <w:tr w:rsidR="005E13BB" w:rsidTr="000900F5">
        <w:tc>
          <w:tcPr>
            <w:tcW w:w="1672" w:type="dxa"/>
          </w:tcPr>
          <w:p w:rsidR="005E13BB" w:rsidRPr="00C655DE" w:rsidRDefault="005E13BB" w:rsidP="000900F5">
            <w:pPr>
              <w:spacing w:after="0" w:line="276" w:lineRule="auto"/>
              <w:jc w:val="left"/>
              <w:rPr>
                <w:b/>
              </w:rPr>
            </w:pPr>
            <w:r w:rsidRPr="00C655DE">
              <w:rPr>
                <w:b/>
              </w:rPr>
              <w:t>Source Column</w:t>
            </w:r>
          </w:p>
        </w:tc>
        <w:tc>
          <w:tcPr>
            <w:tcW w:w="1673" w:type="dxa"/>
          </w:tcPr>
          <w:p w:rsidR="005E13BB" w:rsidRPr="00C655DE" w:rsidRDefault="005E13BB" w:rsidP="000900F5">
            <w:pPr>
              <w:spacing w:after="0" w:line="276" w:lineRule="auto"/>
              <w:jc w:val="left"/>
              <w:rPr>
                <w:b/>
              </w:rPr>
            </w:pPr>
            <w:r w:rsidRPr="00C655DE">
              <w:rPr>
                <w:b/>
              </w:rPr>
              <w:t>Target Column</w:t>
            </w:r>
          </w:p>
        </w:tc>
        <w:tc>
          <w:tcPr>
            <w:tcW w:w="1673" w:type="dxa"/>
          </w:tcPr>
          <w:p w:rsidR="005E13BB" w:rsidRPr="00C655DE" w:rsidRDefault="005E13BB" w:rsidP="000900F5">
            <w:pPr>
              <w:spacing w:after="0" w:line="276" w:lineRule="auto"/>
              <w:jc w:val="left"/>
              <w:rPr>
                <w:b/>
              </w:rPr>
            </w:pPr>
            <w:r w:rsidRPr="00C655DE">
              <w:rPr>
                <w:b/>
              </w:rPr>
              <w:t>Similarity Score</w:t>
            </w:r>
          </w:p>
        </w:tc>
      </w:tr>
      <w:tr w:rsidR="005E13BB" w:rsidTr="000900F5">
        <w:tc>
          <w:tcPr>
            <w:tcW w:w="1672"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center"/>
            </w:pPr>
            <w:r>
              <w:t>1</w:t>
            </w:r>
          </w:p>
        </w:tc>
      </w:tr>
      <w:tr w:rsidR="005E13BB" w:rsidTr="000900F5">
        <w:tc>
          <w:tcPr>
            <w:tcW w:w="1672" w:type="dxa"/>
          </w:tcPr>
          <w:p w:rsidR="005E13BB" w:rsidRPr="00C655DE" w:rsidRDefault="005E13BB" w:rsidP="000900F5">
            <w:pPr>
              <w:spacing w:after="0" w:line="276" w:lineRule="auto"/>
              <w:jc w:val="left"/>
            </w:pPr>
            <w:proofErr w:type="spellStart"/>
            <w:r>
              <w:t>tr_dst</w:t>
            </w:r>
            <w:proofErr w:type="spellEnd"/>
          </w:p>
        </w:tc>
        <w:tc>
          <w:tcPr>
            <w:tcW w:w="1673" w:type="dxa"/>
          </w:tcPr>
          <w:p w:rsidR="005E13BB" w:rsidRPr="00C655DE" w:rsidRDefault="005E13BB" w:rsidP="000900F5">
            <w:pPr>
              <w:spacing w:after="0" w:line="276" w:lineRule="auto"/>
              <w:jc w:val="left"/>
            </w:pPr>
          </w:p>
        </w:tc>
        <w:tc>
          <w:tcPr>
            <w:tcW w:w="1673" w:type="dxa"/>
          </w:tcPr>
          <w:p w:rsidR="005E13BB" w:rsidRDefault="005E13BB" w:rsidP="00692999">
            <w:pPr>
              <w:spacing w:after="0" w:line="276" w:lineRule="auto"/>
              <w:jc w:val="center"/>
            </w:pPr>
            <w:r>
              <w:t>0.9</w:t>
            </w:r>
            <w:r w:rsidR="00692999">
              <w:t>7351624</w:t>
            </w:r>
          </w:p>
        </w:tc>
      </w:tr>
      <w:tr w:rsidR="005E13BB" w:rsidTr="000900F5">
        <w:tc>
          <w:tcPr>
            <w:tcW w:w="1672" w:type="dxa"/>
          </w:tcPr>
          <w:p w:rsidR="005E13BB" w:rsidRDefault="005E13BB" w:rsidP="000900F5">
            <w:pPr>
              <w:spacing w:after="0" w:line="276" w:lineRule="auto"/>
              <w:jc w:val="left"/>
            </w:pPr>
            <w:r>
              <w:t>Begins On</w:t>
            </w:r>
          </w:p>
        </w:tc>
        <w:tc>
          <w:tcPr>
            <w:tcW w:w="1673" w:type="dxa"/>
          </w:tcPr>
          <w:p w:rsidR="005E13BB" w:rsidRDefault="005E13BB" w:rsidP="000900F5">
            <w:pPr>
              <w:spacing w:after="0" w:line="276" w:lineRule="auto"/>
              <w:jc w:val="left"/>
            </w:pPr>
            <w:r w:rsidRPr="00C655DE">
              <w:t>Trip Begins On</w:t>
            </w:r>
          </w:p>
        </w:tc>
        <w:tc>
          <w:tcPr>
            <w:tcW w:w="1673" w:type="dxa"/>
          </w:tcPr>
          <w:p w:rsidR="005E13BB" w:rsidRDefault="005E13BB" w:rsidP="00692999">
            <w:pPr>
              <w:spacing w:after="0" w:line="276" w:lineRule="auto"/>
              <w:jc w:val="center"/>
            </w:pPr>
            <w:r>
              <w:t>0.</w:t>
            </w:r>
            <w:r w:rsidR="00692999">
              <w:t>833334</w:t>
            </w:r>
          </w:p>
        </w:tc>
      </w:tr>
      <w:tr w:rsidR="005E13BB" w:rsidTr="000900F5">
        <w:tc>
          <w:tcPr>
            <w:tcW w:w="1672" w:type="dxa"/>
          </w:tcPr>
          <w:p w:rsidR="005E13BB" w:rsidRDefault="005E13BB" w:rsidP="000900F5">
            <w:pPr>
              <w:spacing w:after="0" w:line="276" w:lineRule="auto"/>
              <w:jc w:val="left"/>
            </w:pPr>
            <w:r w:rsidRPr="00C655DE">
              <w:t>Ends On</w:t>
            </w:r>
          </w:p>
        </w:tc>
        <w:tc>
          <w:tcPr>
            <w:tcW w:w="1673" w:type="dxa"/>
          </w:tcPr>
          <w:p w:rsidR="005E13BB" w:rsidRDefault="005E13BB" w:rsidP="000900F5">
            <w:pPr>
              <w:spacing w:after="0" w:line="276" w:lineRule="auto"/>
              <w:jc w:val="left"/>
            </w:pPr>
            <w:r w:rsidRPr="00C655DE">
              <w:t>Trip Ends On</w:t>
            </w:r>
          </w:p>
        </w:tc>
        <w:tc>
          <w:tcPr>
            <w:tcW w:w="1673" w:type="dxa"/>
          </w:tcPr>
          <w:p w:rsidR="005E13BB" w:rsidRDefault="005E13BB" w:rsidP="000900F5">
            <w:pPr>
              <w:spacing w:after="0" w:line="276" w:lineRule="auto"/>
              <w:jc w:val="center"/>
            </w:pPr>
            <w:r>
              <w:t>0.</w:t>
            </w:r>
            <w:r w:rsidR="00692999">
              <w:t>8</w:t>
            </w:r>
          </w:p>
        </w:tc>
      </w:tr>
      <w:tr w:rsidR="007A1AB9" w:rsidTr="000900F5">
        <w:tc>
          <w:tcPr>
            <w:tcW w:w="1672" w:type="dxa"/>
          </w:tcPr>
          <w:p w:rsidR="007A1AB9" w:rsidRDefault="007A1AB9" w:rsidP="00F828EB">
            <w:pPr>
              <w:spacing w:after="0" w:line="276" w:lineRule="auto"/>
              <w:jc w:val="left"/>
            </w:pPr>
            <w:r w:rsidRPr="00C655DE">
              <w:t>Total</w:t>
            </w:r>
          </w:p>
        </w:tc>
        <w:tc>
          <w:tcPr>
            <w:tcW w:w="1673" w:type="dxa"/>
          </w:tcPr>
          <w:p w:rsidR="007A1AB9" w:rsidRDefault="007A1AB9" w:rsidP="00F828EB">
            <w:pPr>
              <w:spacing w:after="0" w:line="276" w:lineRule="auto"/>
              <w:jc w:val="left"/>
            </w:pPr>
            <w:r w:rsidRPr="00C655DE">
              <w:t>Total Cost</w:t>
            </w:r>
          </w:p>
        </w:tc>
        <w:tc>
          <w:tcPr>
            <w:tcW w:w="1673" w:type="dxa"/>
          </w:tcPr>
          <w:p w:rsidR="007A1AB9" w:rsidRDefault="007A1AB9" w:rsidP="00F828EB">
            <w:pPr>
              <w:spacing w:after="0" w:line="276" w:lineRule="auto"/>
              <w:jc w:val="center"/>
            </w:pPr>
            <w:r>
              <w:t>0.7333335</w:t>
            </w:r>
          </w:p>
        </w:tc>
      </w:tr>
      <w:tr w:rsidR="007A1AB9" w:rsidTr="000900F5">
        <w:tc>
          <w:tcPr>
            <w:tcW w:w="1672" w:type="dxa"/>
          </w:tcPr>
          <w:p w:rsidR="007A1AB9" w:rsidRDefault="007A1AB9" w:rsidP="00F828EB">
            <w:pPr>
              <w:spacing w:after="0" w:line="276" w:lineRule="auto"/>
              <w:jc w:val="left"/>
            </w:pPr>
            <w:r w:rsidRPr="00C655DE">
              <w:t>Trip</w:t>
            </w:r>
          </w:p>
        </w:tc>
        <w:tc>
          <w:tcPr>
            <w:tcW w:w="1673" w:type="dxa"/>
          </w:tcPr>
          <w:p w:rsidR="007A1AB9" w:rsidRDefault="007A1AB9" w:rsidP="00F828EB">
            <w:pPr>
              <w:spacing w:after="0" w:line="276" w:lineRule="auto"/>
              <w:jc w:val="left"/>
            </w:pPr>
            <w:r w:rsidRPr="00C655DE">
              <w:t>Trip Destination</w:t>
            </w:r>
          </w:p>
        </w:tc>
        <w:tc>
          <w:tcPr>
            <w:tcW w:w="1673" w:type="dxa"/>
          </w:tcPr>
          <w:p w:rsidR="007A1AB9" w:rsidRDefault="007A1AB9" w:rsidP="00F828EB">
            <w:pPr>
              <w:spacing w:after="0" w:line="276" w:lineRule="auto"/>
              <w:jc w:val="center"/>
            </w:pPr>
            <w:r>
              <w:t>0.7321428</w:t>
            </w:r>
          </w:p>
        </w:tc>
      </w:tr>
      <w:tr w:rsidR="005E13BB" w:rsidTr="000900F5">
        <w:tc>
          <w:tcPr>
            <w:tcW w:w="1672" w:type="dxa"/>
          </w:tcPr>
          <w:p w:rsidR="005E13BB" w:rsidRDefault="005E13BB" w:rsidP="000900F5">
            <w:pPr>
              <w:spacing w:after="0" w:line="276" w:lineRule="auto"/>
              <w:jc w:val="left"/>
            </w:pPr>
            <w:r w:rsidRPr="00C655DE">
              <w:t>Amount</w:t>
            </w:r>
          </w:p>
        </w:tc>
        <w:tc>
          <w:tcPr>
            <w:tcW w:w="1673" w:type="dxa"/>
          </w:tcPr>
          <w:p w:rsidR="005E13BB" w:rsidRDefault="005E13BB" w:rsidP="000900F5">
            <w:pPr>
              <w:spacing w:after="0" w:line="276" w:lineRule="auto"/>
              <w:jc w:val="left"/>
            </w:pPr>
            <w:r w:rsidRPr="00C655DE">
              <w:t>Receipt Amount</w:t>
            </w:r>
          </w:p>
        </w:tc>
        <w:tc>
          <w:tcPr>
            <w:tcW w:w="1673" w:type="dxa"/>
          </w:tcPr>
          <w:p w:rsidR="005E13BB" w:rsidRDefault="005E13BB" w:rsidP="007A1AB9">
            <w:pPr>
              <w:spacing w:after="0" w:line="276" w:lineRule="auto"/>
              <w:jc w:val="center"/>
            </w:pPr>
            <w:r>
              <w:t>0.</w:t>
            </w:r>
            <w:r w:rsidR="007A1AB9">
              <w:t>7142857</w:t>
            </w:r>
          </w:p>
        </w:tc>
      </w:tr>
      <w:tr w:rsidR="005E13BB" w:rsidTr="000900F5">
        <w:tc>
          <w:tcPr>
            <w:tcW w:w="1672" w:type="dxa"/>
          </w:tcPr>
          <w:p w:rsidR="005E13BB" w:rsidRDefault="005E13BB" w:rsidP="000900F5">
            <w:pPr>
              <w:spacing w:after="0" w:line="276" w:lineRule="auto"/>
              <w:jc w:val="left"/>
            </w:pPr>
            <w:proofErr w:type="spellStart"/>
            <w:r w:rsidRPr="00C655DE">
              <w:t>Curr</w:t>
            </w:r>
            <w:proofErr w:type="spellEnd"/>
            <w:r w:rsidRPr="00C655DE">
              <w:t>.</w:t>
            </w:r>
          </w:p>
        </w:tc>
        <w:tc>
          <w:tcPr>
            <w:tcW w:w="1673" w:type="dxa"/>
          </w:tcPr>
          <w:p w:rsidR="005E13BB" w:rsidRDefault="005E13BB" w:rsidP="000900F5">
            <w:pPr>
              <w:spacing w:after="0" w:line="276" w:lineRule="auto"/>
              <w:jc w:val="left"/>
            </w:pPr>
            <w:r w:rsidRPr="00C655DE">
              <w:t>Currency</w:t>
            </w:r>
          </w:p>
        </w:tc>
        <w:tc>
          <w:tcPr>
            <w:tcW w:w="1673" w:type="dxa"/>
          </w:tcPr>
          <w:p w:rsidR="005E13BB" w:rsidRDefault="005E13BB" w:rsidP="000900F5">
            <w:pPr>
              <w:spacing w:after="0" w:line="276" w:lineRule="auto"/>
              <w:jc w:val="center"/>
            </w:pPr>
            <w:r>
              <w:t>0.7</w:t>
            </w:r>
            <w:r w:rsidR="007A1AB9">
              <w:t>041873</w:t>
            </w:r>
          </w:p>
        </w:tc>
      </w:tr>
      <w:tr w:rsidR="005E13BB" w:rsidTr="000900F5">
        <w:tc>
          <w:tcPr>
            <w:tcW w:w="1672" w:type="dxa"/>
          </w:tcPr>
          <w:p w:rsidR="005E13BB" w:rsidRPr="00C655DE" w:rsidRDefault="005E13BB" w:rsidP="000900F5">
            <w:pPr>
              <w:spacing w:after="0" w:line="276" w:lineRule="auto"/>
              <w:jc w:val="left"/>
            </w:pPr>
            <w:proofErr w:type="spellStart"/>
            <w:r w:rsidRPr="00C655DE">
              <w:t>Crcy</w:t>
            </w:r>
            <w:proofErr w:type="spellEnd"/>
          </w:p>
        </w:tc>
        <w:tc>
          <w:tcPr>
            <w:tcW w:w="1673" w:type="dxa"/>
          </w:tcPr>
          <w:p w:rsidR="005E13BB" w:rsidRDefault="005E13BB" w:rsidP="000900F5">
            <w:pPr>
              <w:spacing w:after="0" w:line="276" w:lineRule="auto"/>
              <w:jc w:val="left"/>
            </w:pPr>
            <w:r w:rsidRPr="00C655DE">
              <w:t>Currency</w:t>
            </w:r>
          </w:p>
        </w:tc>
        <w:tc>
          <w:tcPr>
            <w:tcW w:w="1673" w:type="dxa"/>
          </w:tcPr>
          <w:p w:rsidR="005E13BB" w:rsidRDefault="005E13BB" w:rsidP="007A1AB9">
            <w:pPr>
              <w:spacing w:after="0" w:line="276" w:lineRule="auto"/>
              <w:jc w:val="center"/>
            </w:pPr>
            <w:r>
              <w:t>0.</w:t>
            </w:r>
            <w:r w:rsidR="007A1AB9">
              <w:t>6931407</w:t>
            </w:r>
          </w:p>
        </w:tc>
      </w:tr>
      <w:tr w:rsidR="005E13BB" w:rsidTr="000900F5">
        <w:tc>
          <w:tcPr>
            <w:tcW w:w="1672" w:type="dxa"/>
          </w:tcPr>
          <w:p w:rsidR="005E13BB" w:rsidRDefault="005E13BB" w:rsidP="000900F5">
            <w:pPr>
              <w:spacing w:after="0" w:line="276" w:lineRule="auto"/>
              <w:jc w:val="left"/>
            </w:pPr>
            <w:proofErr w:type="spellStart"/>
            <w:r w:rsidRPr="00C655DE">
              <w:t>Pd</w:t>
            </w:r>
            <w:proofErr w:type="spellEnd"/>
            <w:r w:rsidRPr="00C655DE">
              <w:t xml:space="preserve"> by Comp</w:t>
            </w:r>
          </w:p>
        </w:tc>
        <w:tc>
          <w:tcPr>
            <w:tcW w:w="1673" w:type="dxa"/>
          </w:tcPr>
          <w:p w:rsidR="005E13BB" w:rsidRDefault="005E13BB" w:rsidP="000900F5">
            <w:pPr>
              <w:spacing w:after="0" w:line="276" w:lineRule="auto"/>
              <w:jc w:val="left"/>
            </w:pPr>
            <w:r w:rsidRPr="00C655DE">
              <w:t>Paid by Company</w:t>
            </w:r>
          </w:p>
        </w:tc>
        <w:tc>
          <w:tcPr>
            <w:tcW w:w="1673" w:type="dxa"/>
          </w:tcPr>
          <w:p w:rsidR="005E13BB" w:rsidRDefault="005E13BB" w:rsidP="000900F5">
            <w:pPr>
              <w:spacing w:after="0" w:line="276" w:lineRule="auto"/>
              <w:jc w:val="center"/>
            </w:pPr>
            <w:r>
              <w:t>0.6904762</w:t>
            </w:r>
          </w:p>
        </w:tc>
      </w:tr>
      <w:tr w:rsidR="005E13BB" w:rsidTr="000900F5">
        <w:tc>
          <w:tcPr>
            <w:tcW w:w="1672" w:type="dxa"/>
          </w:tcPr>
          <w:p w:rsidR="005E13BB" w:rsidRDefault="005E13BB" w:rsidP="000900F5">
            <w:pPr>
              <w:spacing w:after="0" w:line="276" w:lineRule="auto"/>
              <w:jc w:val="left"/>
            </w:pPr>
            <w:r w:rsidRPr="00C655DE">
              <w:t>Period</w:t>
            </w:r>
          </w:p>
        </w:tc>
        <w:tc>
          <w:tcPr>
            <w:tcW w:w="1673" w:type="dxa"/>
          </w:tcPr>
          <w:p w:rsidR="005E13BB" w:rsidRDefault="005E13BB" w:rsidP="000900F5">
            <w:pPr>
              <w:spacing w:after="0" w:line="276" w:lineRule="auto"/>
              <w:jc w:val="left"/>
            </w:pPr>
            <w:r w:rsidRPr="00C655DE">
              <w:t>Period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r w:rsidRPr="00C655DE">
              <w:t>Trip</w:t>
            </w:r>
          </w:p>
        </w:tc>
        <w:tc>
          <w:tcPr>
            <w:tcW w:w="1673" w:type="dxa"/>
          </w:tcPr>
          <w:p w:rsidR="005E13BB" w:rsidRDefault="005E13BB" w:rsidP="000900F5">
            <w:pPr>
              <w:spacing w:after="0" w:line="276" w:lineRule="auto"/>
              <w:jc w:val="left"/>
            </w:pPr>
            <w:r w:rsidRPr="00C655DE">
              <w:t>Trip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proofErr w:type="spellStart"/>
            <w:r w:rsidRPr="00C655DE">
              <w:t>Pers.No</w:t>
            </w:r>
            <w:proofErr w:type="spellEnd"/>
            <w:r w:rsidRPr="00C655DE">
              <w:t>.</w:t>
            </w:r>
          </w:p>
        </w:tc>
        <w:tc>
          <w:tcPr>
            <w:tcW w:w="1673" w:type="dxa"/>
          </w:tcPr>
          <w:p w:rsidR="005E13BB" w:rsidRDefault="005E13BB" w:rsidP="000900F5">
            <w:pPr>
              <w:spacing w:after="0" w:line="276" w:lineRule="auto"/>
              <w:jc w:val="left"/>
            </w:pPr>
            <w:r w:rsidRPr="00C655DE">
              <w:t>Sequential no.</w:t>
            </w:r>
          </w:p>
        </w:tc>
        <w:tc>
          <w:tcPr>
            <w:tcW w:w="1673" w:type="dxa"/>
          </w:tcPr>
          <w:p w:rsidR="005E13BB" w:rsidRDefault="005E13BB" w:rsidP="000900F5">
            <w:pPr>
              <w:spacing w:after="0" w:line="276" w:lineRule="auto"/>
              <w:jc w:val="center"/>
            </w:pPr>
            <w:r>
              <w:t>0.5555556</w:t>
            </w:r>
          </w:p>
        </w:tc>
      </w:tr>
      <w:tr w:rsidR="005E13BB" w:rsidTr="000900F5">
        <w:tc>
          <w:tcPr>
            <w:tcW w:w="1672" w:type="dxa"/>
          </w:tcPr>
          <w:p w:rsidR="005E13BB" w:rsidRDefault="005E13BB" w:rsidP="000900F5">
            <w:pPr>
              <w:spacing w:after="0" w:line="276" w:lineRule="auto"/>
              <w:jc w:val="left"/>
            </w:pPr>
            <w:r w:rsidRPr="00C655DE">
              <w:t>M/Km</w:t>
            </w:r>
          </w:p>
        </w:tc>
        <w:tc>
          <w:tcPr>
            <w:tcW w:w="1673" w:type="dxa"/>
          </w:tcPr>
          <w:p w:rsidR="005E13BB" w:rsidRDefault="005E13BB" w:rsidP="000900F5">
            <w:pPr>
              <w:spacing w:after="0" w:line="276" w:lineRule="auto"/>
              <w:jc w:val="left"/>
            </w:pPr>
            <w:r w:rsidRPr="00C655DE">
              <w:t>Total Miles/Km</w:t>
            </w:r>
          </w:p>
        </w:tc>
        <w:tc>
          <w:tcPr>
            <w:tcW w:w="1673" w:type="dxa"/>
          </w:tcPr>
          <w:p w:rsidR="005E13BB" w:rsidRDefault="005E13BB" w:rsidP="000900F5">
            <w:pPr>
              <w:spacing w:after="0" w:line="276" w:lineRule="auto"/>
              <w:jc w:val="center"/>
            </w:pPr>
            <w:r>
              <w:t>0.55</w:t>
            </w:r>
          </w:p>
        </w:tc>
      </w:tr>
    </w:tbl>
    <w:p w:rsidR="00EB4BC2" w:rsidRDefault="00EB4BC2" w:rsidP="00EB4BC2">
      <w:pPr>
        <w:pStyle w:val="Caption"/>
        <w:jc w:val="both"/>
      </w:pPr>
    </w:p>
    <w:p w:rsidR="00F40A1E" w:rsidDel="00896020" w:rsidRDefault="006B3674" w:rsidP="00EB4BC2">
      <w:pPr>
        <w:pStyle w:val="Caption"/>
        <w:rPr>
          <w:del w:id="46" w:author="ASSAF, Ahmad" w:date="2012-08-31T11:29:00Z"/>
        </w:rPr>
      </w:pPr>
      <w:proofErr w:type="gramStart"/>
      <w:r>
        <w:t xml:space="preserve">Table </w:t>
      </w:r>
      <w:r w:rsidR="008803C8">
        <w:t>3</w:t>
      </w:r>
      <w:r w:rsidR="00BA523B">
        <w:t>.</w:t>
      </w:r>
      <w:proofErr w:type="gramEnd"/>
      <w:r>
        <w:t xml:space="preserve"> </w:t>
      </w:r>
      <w:r w:rsidR="00652CA8">
        <w:t>Similarity Score</w:t>
      </w:r>
      <w:r w:rsidR="002501B4">
        <w:t>s</w:t>
      </w:r>
      <w:r w:rsidR="00652CA8">
        <w:t xml:space="preserve"> </w:t>
      </w:r>
      <w:ins w:id="47" w:author="ASSAF, Ahmad" w:date="2012-08-31T11:32:00Z">
        <w:r w:rsidR="00896020">
          <w:t>Using the AMC Default Matching Algorithms</w:t>
        </w:r>
        <w:r w:rsidR="00896020">
          <w:t xml:space="preserve">+ </w:t>
        </w:r>
      </w:ins>
      <w:del w:id="48" w:author="ASSAF, Ahmad" w:date="2012-08-31T11:32:00Z">
        <w:r w:rsidR="00652CA8" w:rsidDel="00896020">
          <w:delText>Adding</w:delText>
        </w:r>
      </w:del>
      <w:r w:rsidR="00652CA8">
        <w:t xml:space="preserve"> </w:t>
      </w:r>
      <w:r w:rsidR="006C42EB">
        <w:t xml:space="preserve">the </w:t>
      </w:r>
      <w:r w:rsidR="00652CA8">
        <w:t>PPMCC</w:t>
      </w:r>
      <w:r w:rsidR="006C42EB">
        <w:t xml:space="preserve"> </w:t>
      </w:r>
      <w:r w:rsidR="00EB4BC2">
        <w:t xml:space="preserve">Similarity </w:t>
      </w:r>
      <w:r w:rsidR="006C42EB">
        <w:t>Method</w:t>
      </w:r>
    </w:p>
    <w:p w:rsidR="009309B6" w:rsidRDefault="009309B6" w:rsidP="00896020">
      <w:pPr>
        <w:pStyle w:val="Caption"/>
        <w:rPr>
          <w:ins w:id="49" w:author="troncy" w:date="2012-08-31T10:34:00Z"/>
        </w:rPr>
        <w:pPrChange w:id="50" w:author="ASSAF, Ahmad" w:date="2012-08-31T11:29:00Z">
          <w:pPr/>
        </w:pPrChange>
      </w:pPr>
    </w:p>
    <w:p w:rsidR="00EB4BC2" w:rsidRPr="00EB4BC2" w:rsidRDefault="00EB4BC2" w:rsidP="00EB4BC2">
      <w:commentRangeStart w:id="51"/>
      <w:r>
        <w:t>The Spearman Similarity algorithm combined with the AMC default matchers produces the results shown in Table 4.</w:t>
      </w:r>
      <w:commentRangeEnd w:id="51"/>
      <w:r w:rsidR="003368AA">
        <w:rPr>
          <w:rStyle w:val="CommentReference"/>
        </w:rPr>
        <w:commentReference w:id="51"/>
      </w:r>
    </w:p>
    <w:tbl>
      <w:tblPr>
        <w:tblStyle w:val="TableGrid"/>
        <w:tblW w:w="0" w:type="auto"/>
        <w:tblLook w:val="04A0" w:firstRow="1" w:lastRow="0" w:firstColumn="1" w:lastColumn="0" w:noHBand="0" w:noVBand="1"/>
      </w:tblPr>
      <w:tblGrid>
        <w:gridCol w:w="1672"/>
        <w:gridCol w:w="1673"/>
        <w:gridCol w:w="1673"/>
      </w:tblGrid>
      <w:tr w:rsidR="005E13BB" w:rsidTr="000900F5">
        <w:tc>
          <w:tcPr>
            <w:tcW w:w="1672" w:type="dxa"/>
          </w:tcPr>
          <w:p w:rsidR="005E13BB" w:rsidRPr="00C655DE" w:rsidRDefault="005E13BB" w:rsidP="000900F5">
            <w:pPr>
              <w:spacing w:after="0" w:line="276" w:lineRule="auto"/>
              <w:jc w:val="left"/>
              <w:rPr>
                <w:b/>
              </w:rPr>
            </w:pPr>
            <w:r w:rsidRPr="00C655DE">
              <w:rPr>
                <w:b/>
              </w:rPr>
              <w:t>Source Column</w:t>
            </w:r>
          </w:p>
        </w:tc>
        <w:tc>
          <w:tcPr>
            <w:tcW w:w="1673" w:type="dxa"/>
          </w:tcPr>
          <w:p w:rsidR="005E13BB" w:rsidRPr="00C655DE" w:rsidRDefault="005E13BB" w:rsidP="000900F5">
            <w:pPr>
              <w:spacing w:after="0" w:line="276" w:lineRule="auto"/>
              <w:jc w:val="left"/>
              <w:rPr>
                <w:b/>
              </w:rPr>
            </w:pPr>
            <w:r w:rsidRPr="00C655DE">
              <w:rPr>
                <w:b/>
              </w:rPr>
              <w:t>Target Column</w:t>
            </w:r>
          </w:p>
        </w:tc>
        <w:tc>
          <w:tcPr>
            <w:tcW w:w="1673" w:type="dxa"/>
          </w:tcPr>
          <w:p w:rsidR="005E13BB" w:rsidRPr="00C655DE" w:rsidRDefault="005E13BB" w:rsidP="000900F5">
            <w:pPr>
              <w:spacing w:after="0" w:line="276" w:lineRule="auto"/>
              <w:jc w:val="left"/>
              <w:rPr>
                <w:b/>
              </w:rPr>
            </w:pPr>
            <w:r w:rsidRPr="00C655DE">
              <w:rPr>
                <w:b/>
              </w:rPr>
              <w:t>Similarity Score</w:t>
            </w:r>
          </w:p>
        </w:tc>
      </w:tr>
      <w:tr w:rsidR="005E13BB" w:rsidTr="000900F5">
        <w:tc>
          <w:tcPr>
            <w:tcW w:w="1672"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left"/>
            </w:pPr>
            <w:r w:rsidRPr="00C655DE">
              <w:t>Reason for Trip</w:t>
            </w:r>
          </w:p>
        </w:tc>
        <w:tc>
          <w:tcPr>
            <w:tcW w:w="1673" w:type="dxa"/>
          </w:tcPr>
          <w:p w:rsidR="005E13BB" w:rsidRDefault="005E13BB" w:rsidP="000900F5">
            <w:pPr>
              <w:spacing w:after="0" w:line="276" w:lineRule="auto"/>
              <w:jc w:val="center"/>
            </w:pPr>
            <w:r>
              <w:t>1</w:t>
            </w:r>
          </w:p>
        </w:tc>
      </w:tr>
      <w:tr w:rsidR="005E13BB" w:rsidTr="000900F5">
        <w:tc>
          <w:tcPr>
            <w:tcW w:w="1672" w:type="dxa"/>
          </w:tcPr>
          <w:p w:rsidR="005E13BB" w:rsidRDefault="005E13BB" w:rsidP="000900F5">
            <w:pPr>
              <w:spacing w:after="0" w:line="276" w:lineRule="auto"/>
              <w:jc w:val="left"/>
            </w:pPr>
            <w:r>
              <w:t>Begins On</w:t>
            </w:r>
          </w:p>
        </w:tc>
        <w:tc>
          <w:tcPr>
            <w:tcW w:w="1673" w:type="dxa"/>
          </w:tcPr>
          <w:p w:rsidR="005E13BB" w:rsidRDefault="005E13BB" w:rsidP="000900F5">
            <w:pPr>
              <w:spacing w:after="0" w:line="276" w:lineRule="auto"/>
              <w:jc w:val="left"/>
            </w:pPr>
            <w:r w:rsidRPr="00C655DE">
              <w:t>Trip Begins On</w:t>
            </w:r>
          </w:p>
        </w:tc>
        <w:tc>
          <w:tcPr>
            <w:tcW w:w="1673" w:type="dxa"/>
          </w:tcPr>
          <w:p w:rsidR="005E13BB" w:rsidRDefault="005E13BB" w:rsidP="00861378">
            <w:pPr>
              <w:spacing w:after="0" w:line="276" w:lineRule="auto"/>
              <w:jc w:val="center"/>
            </w:pPr>
            <w:r>
              <w:t>0.</w:t>
            </w:r>
            <w:r w:rsidR="00861378">
              <w:t>8333334</w:t>
            </w:r>
          </w:p>
        </w:tc>
      </w:tr>
      <w:tr w:rsidR="005E13BB" w:rsidTr="000900F5">
        <w:tc>
          <w:tcPr>
            <w:tcW w:w="1672" w:type="dxa"/>
          </w:tcPr>
          <w:p w:rsidR="005E13BB" w:rsidRDefault="005E13BB" w:rsidP="000900F5">
            <w:pPr>
              <w:spacing w:after="0" w:line="276" w:lineRule="auto"/>
              <w:jc w:val="left"/>
            </w:pPr>
            <w:r w:rsidRPr="00C655DE">
              <w:t>Ends On</w:t>
            </w:r>
          </w:p>
        </w:tc>
        <w:tc>
          <w:tcPr>
            <w:tcW w:w="1673" w:type="dxa"/>
          </w:tcPr>
          <w:p w:rsidR="005E13BB" w:rsidRDefault="005E13BB" w:rsidP="000900F5">
            <w:pPr>
              <w:spacing w:after="0" w:line="276" w:lineRule="auto"/>
              <w:jc w:val="left"/>
            </w:pPr>
            <w:r w:rsidRPr="00C655DE">
              <w:t>Trip Ends On</w:t>
            </w:r>
          </w:p>
        </w:tc>
        <w:tc>
          <w:tcPr>
            <w:tcW w:w="1673" w:type="dxa"/>
          </w:tcPr>
          <w:p w:rsidR="005E13BB" w:rsidRDefault="005E13BB" w:rsidP="00861378">
            <w:pPr>
              <w:spacing w:after="0" w:line="276" w:lineRule="auto"/>
              <w:jc w:val="center"/>
            </w:pPr>
            <w:r>
              <w:t>0.</w:t>
            </w:r>
            <w:r w:rsidR="00861378">
              <w:t>8</w:t>
            </w:r>
          </w:p>
        </w:tc>
      </w:tr>
      <w:tr w:rsidR="005E13BB" w:rsidTr="000900F5">
        <w:tc>
          <w:tcPr>
            <w:tcW w:w="1672" w:type="dxa"/>
          </w:tcPr>
          <w:p w:rsidR="005E13BB" w:rsidRDefault="005E13BB" w:rsidP="000900F5">
            <w:pPr>
              <w:spacing w:after="0" w:line="276" w:lineRule="auto"/>
              <w:jc w:val="left"/>
            </w:pPr>
            <w:r w:rsidRPr="00C655DE">
              <w:t>Total</w:t>
            </w:r>
          </w:p>
        </w:tc>
        <w:tc>
          <w:tcPr>
            <w:tcW w:w="1673" w:type="dxa"/>
          </w:tcPr>
          <w:p w:rsidR="005E13BB" w:rsidRDefault="005E13BB" w:rsidP="000900F5">
            <w:pPr>
              <w:spacing w:after="0" w:line="276" w:lineRule="auto"/>
              <w:jc w:val="left"/>
            </w:pPr>
            <w:r w:rsidRPr="00C655DE">
              <w:t>Total Cost</w:t>
            </w:r>
          </w:p>
        </w:tc>
        <w:tc>
          <w:tcPr>
            <w:tcW w:w="1673" w:type="dxa"/>
          </w:tcPr>
          <w:p w:rsidR="005E13BB" w:rsidRDefault="005E13BB" w:rsidP="000900F5">
            <w:pPr>
              <w:spacing w:after="0" w:line="276" w:lineRule="auto"/>
              <w:jc w:val="center"/>
            </w:pPr>
            <w:r>
              <w:t>0.7333335</w:t>
            </w:r>
          </w:p>
        </w:tc>
      </w:tr>
      <w:tr w:rsidR="005E13BB" w:rsidTr="000900F5">
        <w:tc>
          <w:tcPr>
            <w:tcW w:w="1672" w:type="dxa"/>
          </w:tcPr>
          <w:p w:rsidR="005E13BB" w:rsidRDefault="00861378" w:rsidP="000900F5">
            <w:pPr>
              <w:spacing w:after="0" w:line="276" w:lineRule="auto"/>
              <w:jc w:val="left"/>
            </w:pPr>
            <w:r>
              <w:t>Amount</w:t>
            </w:r>
          </w:p>
        </w:tc>
        <w:tc>
          <w:tcPr>
            <w:tcW w:w="1673" w:type="dxa"/>
          </w:tcPr>
          <w:p w:rsidR="005E13BB" w:rsidRDefault="00861378" w:rsidP="000900F5">
            <w:pPr>
              <w:spacing w:after="0" w:line="276" w:lineRule="auto"/>
              <w:jc w:val="left"/>
            </w:pPr>
            <w:r w:rsidRPr="00C655DE">
              <w:t>Receipt Amount</w:t>
            </w:r>
          </w:p>
        </w:tc>
        <w:tc>
          <w:tcPr>
            <w:tcW w:w="1673" w:type="dxa"/>
          </w:tcPr>
          <w:p w:rsidR="005E13BB" w:rsidRDefault="005E13BB" w:rsidP="00861378">
            <w:pPr>
              <w:spacing w:after="0" w:line="276" w:lineRule="auto"/>
              <w:jc w:val="center"/>
            </w:pPr>
            <w:r>
              <w:t>0.7</w:t>
            </w:r>
            <w:r w:rsidR="00861378">
              <w:t>142857</w:t>
            </w:r>
          </w:p>
        </w:tc>
      </w:tr>
      <w:tr w:rsidR="005E13BB" w:rsidTr="000900F5">
        <w:tc>
          <w:tcPr>
            <w:tcW w:w="1672" w:type="dxa"/>
          </w:tcPr>
          <w:p w:rsidR="005E13BB" w:rsidRDefault="005E13BB" w:rsidP="000900F5">
            <w:pPr>
              <w:spacing w:after="0" w:line="276" w:lineRule="auto"/>
              <w:jc w:val="left"/>
            </w:pPr>
            <w:proofErr w:type="spellStart"/>
            <w:r w:rsidRPr="00C655DE">
              <w:t>Pd</w:t>
            </w:r>
            <w:proofErr w:type="spellEnd"/>
            <w:r w:rsidRPr="00C655DE">
              <w:t xml:space="preserve"> by Comp</w:t>
            </w:r>
          </w:p>
        </w:tc>
        <w:tc>
          <w:tcPr>
            <w:tcW w:w="1673" w:type="dxa"/>
          </w:tcPr>
          <w:p w:rsidR="005E13BB" w:rsidRDefault="005E13BB" w:rsidP="000900F5">
            <w:pPr>
              <w:spacing w:after="0" w:line="276" w:lineRule="auto"/>
              <w:jc w:val="left"/>
            </w:pPr>
            <w:r w:rsidRPr="00C655DE">
              <w:t>Paid by Company</w:t>
            </w:r>
          </w:p>
        </w:tc>
        <w:tc>
          <w:tcPr>
            <w:tcW w:w="1673" w:type="dxa"/>
          </w:tcPr>
          <w:p w:rsidR="005E13BB" w:rsidRDefault="005E13BB" w:rsidP="000900F5">
            <w:pPr>
              <w:spacing w:after="0" w:line="276" w:lineRule="auto"/>
              <w:jc w:val="center"/>
            </w:pPr>
            <w:r>
              <w:t>0.6904762</w:t>
            </w:r>
          </w:p>
        </w:tc>
      </w:tr>
      <w:tr w:rsidR="005E13BB" w:rsidTr="000900F5">
        <w:tc>
          <w:tcPr>
            <w:tcW w:w="1672" w:type="dxa"/>
          </w:tcPr>
          <w:p w:rsidR="005E13BB" w:rsidRDefault="00861378" w:rsidP="000900F5">
            <w:pPr>
              <w:spacing w:after="0" w:line="276" w:lineRule="auto"/>
              <w:jc w:val="left"/>
            </w:pPr>
            <w:r>
              <w:t>Currency2</w:t>
            </w:r>
          </w:p>
        </w:tc>
        <w:tc>
          <w:tcPr>
            <w:tcW w:w="1673" w:type="dxa"/>
          </w:tcPr>
          <w:p w:rsidR="005E13BB" w:rsidRDefault="00861378" w:rsidP="00861378">
            <w:pPr>
              <w:spacing w:after="0" w:line="276" w:lineRule="auto"/>
              <w:jc w:val="left"/>
            </w:pPr>
            <w:proofErr w:type="spellStart"/>
            <w:r>
              <w:t>Curr</w:t>
            </w:r>
            <w:proofErr w:type="spellEnd"/>
            <w:r>
              <w:t>.</w:t>
            </w:r>
          </w:p>
        </w:tc>
        <w:tc>
          <w:tcPr>
            <w:tcW w:w="1673" w:type="dxa"/>
          </w:tcPr>
          <w:p w:rsidR="005E13BB" w:rsidRDefault="005E13BB" w:rsidP="00861378">
            <w:pPr>
              <w:spacing w:after="0" w:line="276" w:lineRule="auto"/>
              <w:jc w:val="center"/>
            </w:pPr>
            <w:r>
              <w:t>0.66</w:t>
            </w:r>
            <w:r w:rsidR="00861378">
              <w:t>89202</w:t>
            </w:r>
          </w:p>
        </w:tc>
      </w:tr>
      <w:tr w:rsidR="005E13BB" w:rsidTr="000900F5">
        <w:tc>
          <w:tcPr>
            <w:tcW w:w="1672" w:type="dxa"/>
          </w:tcPr>
          <w:p w:rsidR="005E13BB" w:rsidRDefault="005E13BB" w:rsidP="000900F5">
            <w:pPr>
              <w:spacing w:after="0" w:line="276" w:lineRule="auto"/>
              <w:jc w:val="left"/>
            </w:pPr>
            <w:r w:rsidRPr="00C655DE">
              <w:t>Trip</w:t>
            </w:r>
          </w:p>
        </w:tc>
        <w:tc>
          <w:tcPr>
            <w:tcW w:w="1673" w:type="dxa"/>
          </w:tcPr>
          <w:p w:rsidR="005E13BB" w:rsidRDefault="005E13BB" w:rsidP="000900F5">
            <w:pPr>
              <w:spacing w:after="0" w:line="276" w:lineRule="auto"/>
              <w:jc w:val="left"/>
            </w:pPr>
            <w:r w:rsidRPr="00C655DE">
              <w:t>Trip Number</w:t>
            </w:r>
          </w:p>
        </w:tc>
        <w:tc>
          <w:tcPr>
            <w:tcW w:w="1673" w:type="dxa"/>
          </w:tcPr>
          <w:p w:rsidR="005E13BB" w:rsidRDefault="005E13BB" w:rsidP="000900F5">
            <w:pPr>
              <w:spacing w:after="0" w:line="276" w:lineRule="auto"/>
              <w:jc w:val="center"/>
            </w:pPr>
            <w:r>
              <w:t>0.6666667</w:t>
            </w:r>
          </w:p>
        </w:tc>
      </w:tr>
      <w:tr w:rsidR="005E13BB" w:rsidTr="000900F5">
        <w:tc>
          <w:tcPr>
            <w:tcW w:w="1672" w:type="dxa"/>
          </w:tcPr>
          <w:p w:rsidR="005E13BB" w:rsidRDefault="005E13BB" w:rsidP="000900F5">
            <w:pPr>
              <w:spacing w:after="0" w:line="276" w:lineRule="auto"/>
              <w:jc w:val="left"/>
            </w:pPr>
            <w:proofErr w:type="spellStart"/>
            <w:r w:rsidRPr="00C655DE">
              <w:t>Pers.No</w:t>
            </w:r>
            <w:proofErr w:type="spellEnd"/>
            <w:r w:rsidRPr="00C655DE">
              <w:t>.</w:t>
            </w:r>
          </w:p>
        </w:tc>
        <w:tc>
          <w:tcPr>
            <w:tcW w:w="1673" w:type="dxa"/>
          </w:tcPr>
          <w:p w:rsidR="005E13BB" w:rsidRDefault="005E13BB" w:rsidP="000900F5">
            <w:pPr>
              <w:spacing w:after="0" w:line="276" w:lineRule="auto"/>
              <w:jc w:val="left"/>
            </w:pPr>
            <w:r w:rsidRPr="00C655DE">
              <w:t>Sequential no.</w:t>
            </w:r>
          </w:p>
        </w:tc>
        <w:tc>
          <w:tcPr>
            <w:tcW w:w="1673" w:type="dxa"/>
          </w:tcPr>
          <w:p w:rsidR="005E13BB" w:rsidRDefault="005E13BB" w:rsidP="000900F5">
            <w:pPr>
              <w:spacing w:after="0" w:line="276" w:lineRule="auto"/>
              <w:jc w:val="center"/>
            </w:pPr>
            <w:r>
              <w:t>0.5555556</w:t>
            </w:r>
          </w:p>
        </w:tc>
      </w:tr>
      <w:tr w:rsidR="005E13BB" w:rsidTr="000900F5">
        <w:tc>
          <w:tcPr>
            <w:tcW w:w="1672" w:type="dxa"/>
          </w:tcPr>
          <w:p w:rsidR="005E13BB" w:rsidRDefault="005E13BB" w:rsidP="000900F5">
            <w:pPr>
              <w:spacing w:after="0" w:line="276" w:lineRule="auto"/>
              <w:jc w:val="left"/>
            </w:pPr>
            <w:r w:rsidRPr="00C655DE">
              <w:t>M/Km</w:t>
            </w:r>
          </w:p>
        </w:tc>
        <w:tc>
          <w:tcPr>
            <w:tcW w:w="1673" w:type="dxa"/>
          </w:tcPr>
          <w:p w:rsidR="005E13BB" w:rsidRDefault="005E13BB" w:rsidP="000900F5">
            <w:pPr>
              <w:spacing w:after="0" w:line="276" w:lineRule="auto"/>
              <w:jc w:val="left"/>
            </w:pPr>
            <w:r w:rsidRPr="00C655DE">
              <w:t>Total Miles/Km</w:t>
            </w:r>
          </w:p>
        </w:tc>
        <w:tc>
          <w:tcPr>
            <w:tcW w:w="1673" w:type="dxa"/>
          </w:tcPr>
          <w:p w:rsidR="005E13BB" w:rsidRDefault="005E13BB" w:rsidP="000900F5">
            <w:pPr>
              <w:spacing w:after="0" w:line="276" w:lineRule="auto"/>
              <w:jc w:val="center"/>
            </w:pPr>
            <w:r>
              <w:t>0.55</w:t>
            </w:r>
          </w:p>
        </w:tc>
      </w:tr>
    </w:tbl>
    <w:p w:rsidR="00F40A1E" w:rsidRDefault="00F40A1E" w:rsidP="00F40A1E"/>
    <w:p w:rsidR="00D50C2D" w:rsidRDefault="00D50C2D" w:rsidP="00D50C2D">
      <w:pPr>
        <w:pStyle w:val="Caption"/>
      </w:pPr>
      <w:proofErr w:type="gramStart"/>
      <w:r>
        <w:t xml:space="preserve">Table </w:t>
      </w:r>
      <w:r w:rsidR="008803C8">
        <w:t>4</w:t>
      </w:r>
      <w:r w:rsidR="00BA523B">
        <w:t>.</w:t>
      </w:r>
      <w:proofErr w:type="gramEnd"/>
      <w:r>
        <w:t xml:space="preserve"> </w:t>
      </w:r>
      <w:r w:rsidR="00EB4BC2">
        <w:t xml:space="preserve">Similarity Scores </w:t>
      </w:r>
      <w:ins w:id="52" w:author="ASSAF, Ahmad" w:date="2012-08-31T11:32:00Z">
        <w:r w:rsidR="00896020">
          <w:t>Using the AMC Default Matching Algorithms</w:t>
        </w:r>
        <w:r w:rsidR="00896020" w:rsidDel="00896020">
          <w:t xml:space="preserve"> </w:t>
        </w:r>
        <w:r w:rsidR="00896020">
          <w:t xml:space="preserve">+ </w:t>
        </w:r>
      </w:ins>
      <w:del w:id="53" w:author="ASSAF, Ahmad" w:date="2012-08-31T11:32:00Z">
        <w:r w:rsidR="00EB4BC2" w:rsidDel="00896020">
          <w:delText xml:space="preserve">Adding the </w:delText>
        </w:r>
      </w:del>
      <w:r w:rsidR="00EB4BC2">
        <w:t>Spearman Similarity Method</w:t>
      </w:r>
    </w:p>
    <w:p w:rsidR="00F40A1E" w:rsidRDefault="00CB5D44" w:rsidP="00F40A1E">
      <w:r w:rsidDel="009309B6">
        <w:t xml:space="preserve">We notice that by plugging the </w:t>
      </w:r>
      <w:ins w:id="54" w:author="ASSAF, Ahmad" w:date="2012-08-31T11:20:00Z">
        <w:r w:rsidR="004E31CB">
          <w:t xml:space="preserve">Spearman </w:t>
        </w:r>
      </w:ins>
      <w:del w:id="55" w:author="ASSAF, Ahmad" w:date="2012-08-31T11:20:00Z">
        <w:r w:rsidDel="004E31CB">
          <w:delText xml:space="preserve">Pearson </w:delText>
        </w:r>
      </w:del>
      <w:r w:rsidDel="009309B6">
        <w:t xml:space="preserve">method, the </w:t>
      </w:r>
      <w:proofErr w:type="gramStart"/>
      <w:r w:rsidDel="009309B6">
        <w:t xml:space="preserve">number of matches and </w:t>
      </w:r>
      <w:r w:rsidR="00F40A1E" w:rsidDel="009309B6">
        <w:t>similarity results have</w:t>
      </w:r>
      <w:proofErr w:type="gramEnd"/>
      <w:r w:rsidR="00F40A1E" w:rsidDel="009309B6">
        <w:t xml:space="preserve"> decre</w:t>
      </w:r>
      <w:r w:rsidR="004F68E6" w:rsidDel="009309B6">
        <w:t>ased</w:t>
      </w:r>
      <w:ins w:id="56" w:author="ASSAF, Ahmad" w:date="2012-08-31T11:20:00Z">
        <w:r w:rsidR="004E31CB">
          <w:t xml:space="preserve"> (-4)</w:t>
        </w:r>
      </w:ins>
      <w:r w:rsidR="004F68E6" w:rsidDel="009309B6">
        <w:t xml:space="preserve">. </w:t>
      </w:r>
      <w:r w:rsidDel="009309B6">
        <w:t xml:space="preserve">After </w:t>
      </w:r>
      <w:r w:rsidR="004A1664" w:rsidDel="009309B6">
        <w:t xml:space="preserve">Several experiments </w:t>
      </w:r>
      <w:r w:rsidDel="009309B6">
        <w:t>we have found</w:t>
      </w:r>
      <w:r w:rsidR="00F40A1E" w:rsidDel="009309B6">
        <w:t xml:space="preserve"> that </w:t>
      </w:r>
      <w:r w:rsidR="004F68E6" w:rsidDel="009309B6">
        <w:t xml:space="preserve">this </w:t>
      </w:r>
      <w:r w:rsidR="00F40A1E" w:rsidDel="009309B6">
        <w:t xml:space="preserve">method does not work well with </w:t>
      </w:r>
      <w:r w:rsidR="004F68E6" w:rsidDel="009309B6">
        <w:t>noisy data</w:t>
      </w:r>
      <w:r w:rsidR="00A56078" w:rsidDel="009309B6">
        <w:t xml:space="preserve"> </w:t>
      </w:r>
      <w:r w:rsidR="00F40A1E" w:rsidDel="009309B6">
        <w:t>sets</w:t>
      </w:r>
      <w:r w:rsidR="00A56078" w:rsidDel="009309B6">
        <w:t>. F</w:t>
      </w:r>
      <w:r w:rsidR="00F40A1E" w:rsidDel="009309B6">
        <w:t xml:space="preserve">or </w:t>
      </w:r>
      <w:r w:rsidR="00845A50" w:rsidDel="009309B6">
        <w:t>instance</w:t>
      </w:r>
      <w:r w:rsidR="00F40A1E" w:rsidDel="009309B6">
        <w:t>, the similarity results returned by Cosine, Pearson</w:t>
      </w:r>
      <w:r w:rsidR="00845A50" w:rsidDel="009309B6">
        <w:t>’</w:t>
      </w:r>
      <w:r w:rsidR="00F40A1E" w:rsidDel="009309B6">
        <w:t xml:space="preserve">s and </w:t>
      </w:r>
      <w:r w:rsidR="00A56078" w:rsidDel="009309B6">
        <w:t>S</w:t>
      </w:r>
      <w:r w:rsidR="00F40A1E" w:rsidDel="009309B6">
        <w:t>pearman</w:t>
      </w:r>
      <w:r w:rsidR="00845A50" w:rsidDel="009309B6">
        <w:t>’</w:t>
      </w:r>
      <w:r w:rsidR="00F40A1E" w:rsidDel="009309B6">
        <w:t>s matchers for the {</w:t>
      </w:r>
      <w:proofErr w:type="spellStart"/>
      <w:r w:rsidDel="009309B6">
        <w:t>tr_dst</w:t>
      </w:r>
      <w:proofErr w:type="spellEnd"/>
      <w:r w:rsidDel="009309B6">
        <w:t xml:space="preserve">, </w:t>
      </w:r>
      <w:r w:rsidDel="009309B6">
        <w:lastRenderedPageBreak/>
        <w:t>empty header</w:t>
      </w:r>
      <w:r w:rsidR="00F40A1E" w:rsidDel="009309B6">
        <w:t xml:space="preserve">} pair </w:t>
      </w:r>
      <w:r w:rsidR="00833247" w:rsidDel="009309B6">
        <w:t xml:space="preserve">is much </w:t>
      </w:r>
      <w:r w:rsidR="00845A50" w:rsidDel="009309B6">
        <w:t>higher</w:t>
      </w:r>
      <w:r w:rsidR="00833247" w:rsidDel="009309B6">
        <w:t xml:space="preserve">: </w:t>
      </w:r>
      <w:r w:rsidDel="009309B6">
        <w:t>95</w:t>
      </w:r>
      <w:r w:rsidR="00F40A1E" w:rsidDel="009309B6">
        <w:t xml:space="preserve">%, </w:t>
      </w:r>
      <w:r w:rsidDel="009309B6">
        <w:t>9</w:t>
      </w:r>
      <w:r w:rsidR="00F40A1E" w:rsidDel="009309B6">
        <w:t xml:space="preserve">7% and </w:t>
      </w:r>
      <w:r w:rsidR="00D43878" w:rsidDel="009309B6">
        <w:t>4</w:t>
      </w:r>
      <w:r w:rsidR="00F713F2" w:rsidDel="009309B6">
        <w:t>3</w:t>
      </w:r>
      <w:r w:rsidR="00F40A1E" w:rsidDel="009309B6">
        <w:t xml:space="preserve">% respectively. </w:t>
      </w:r>
    </w:p>
    <w:p w:rsidR="00075D31" w:rsidRDefault="00075D31" w:rsidP="00F40A1E">
      <w:r>
        <w:t>To properly measure the impact of each algorithm, we have tested the three algorithms (Cosin</w:t>
      </w:r>
      <w:r w:rsidR="001E3BC0">
        <w:t>e</w:t>
      </w:r>
      <w:r>
        <w:t xml:space="preserve">, PPMCC and Spearman) alone by de-activating the AMC’s default matchers on the above data set. The result is shown in </w:t>
      </w:r>
      <w:r w:rsidR="000B2DDB">
        <w:t xml:space="preserve">Figure </w:t>
      </w:r>
      <w:r>
        <w:t>3. We have noticed that generally, the Cosin</w:t>
      </w:r>
      <w:r w:rsidR="000B2DDB">
        <w:t>e</w:t>
      </w:r>
      <w:r>
        <w:t xml:space="preserve"> and PPMCC matchers perform well, resulting in more matching and better similarity score. However, the </w:t>
      </w:r>
      <w:r w:rsidR="000B2DDB">
        <w:t xml:space="preserve">Spearman </w:t>
      </w:r>
      <w:r>
        <w:t>method was successful in finding more matches but with a lower similarity score than the others</w:t>
      </w:r>
      <w:r w:rsidR="000B2DDB">
        <w:t>.</w:t>
      </w:r>
    </w:p>
    <w:p w:rsidR="00075D31" w:rsidDel="00896020" w:rsidRDefault="00075D31" w:rsidP="00F40A1E">
      <w:pPr>
        <w:rPr>
          <w:del w:id="57" w:author="ASSAF, Ahmad" w:date="2012-08-31T11:29:00Z"/>
        </w:rPr>
      </w:pPr>
      <w:commentRangeStart w:id="58"/>
      <w:r>
        <w:rPr>
          <w:noProof/>
        </w:rPr>
        <w:drawing>
          <wp:inline distT="0" distB="0" distL="0" distR="0">
            <wp:extent cx="3053301" cy="1741336"/>
            <wp:effectExtent l="0" t="0" r="1397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commentRangeEnd w:id="58"/>
      <w:r w:rsidR="001C2BFD">
        <w:rPr>
          <w:rStyle w:val="CommentReference"/>
        </w:rPr>
        <w:commentReference w:id="58"/>
      </w:r>
      <w:r w:rsidR="006E5ED2">
        <w:rPr>
          <w:noProof/>
        </w:rPr>
        <mc:AlternateContent>
          <mc:Choice Requires="wps">
            <w:drawing>
              <wp:inline distT="0" distB="0" distL="0" distR="0">
                <wp:extent cx="2702560" cy="437515"/>
                <wp:effectExtent l="0" t="0" r="2540" b="63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43751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1CB" w:rsidRDefault="004E31CB" w:rsidP="00075D31">
                            <w:pPr>
                              <w:pStyle w:val="Caption"/>
                            </w:pPr>
                            <w:proofErr w:type="gramStart"/>
                            <w:r>
                              <w:t>Figure 3.</w:t>
                            </w:r>
                            <w:proofErr w:type="gramEnd"/>
                            <w:r>
                              <w:t xml:space="preserve"> Performance score of the three algorithms</w:t>
                            </w:r>
                          </w:p>
                          <w:p w:rsidR="004E31CB" w:rsidRDefault="004E31CB" w:rsidP="00075D31">
                            <w:pPr>
                              <w:rPr>
                                <w:lang w:val="en-AU"/>
                              </w:rPr>
                            </w:pPr>
                          </w:p>
                          <w:p w:rsidR="004E31CB" w:rsidRDefault="004E31CB" w:rsidP="00075D31">
                            <w:pPr>
                              <w:rPr>
                                <w:lang w:val="en-AU"/>
                              </w:rPr>
                            </w:pPr>
                          </w:p>
                        </w:txbxContent>
                      </wps:txbx>
                      <wps:bodyPr rot="0" vert="horz" wrap="square" lIns="91440" tIns="45720" rIns="91440" bIns="45720" anchor="t" anchorCtr="0" upright="1">
                        <a:noAutofit/>
                      </wps:bodyPr>
                    </wps:wsp>
                  </a:graphicData>
                </a:graphic>
              </wp:inline>
            </w:drawing>
          </mc:Choice>
          <mc:Fallback>
            <w:pict>
              <v:shape id="Text Box 4" o:spid="_x0000_s1041" type="#_x0000_t202" style="width:212.8pt;height:3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fr+wIAAE8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" stroked="f">
                <v:textbox>
                  <w:txbxContent>
                    <w:p w:rsidR="004E31CB" w:rsidRDefault="004E31CB" w:rsidP="00075D31">
                      <w:pPr>
                        <w:pStyle w:val="Caption"/>
                      </w:pPr>
                      <w:proofErr w:type="gramStart"/>
                      <w:r>
                        <w:t>Figure 3.</w:t>
                      </w:r>
                      <w:proofErr w:type="gramEnd"/>
                      <w:r>
                        <w:t xml:space="preserve"> Performance score of the three algorithms</w:t>
                      </w:r>
                    </w:p>
                    <w:p w:rsidR="004E31CB" w:rsidRDefault="004E31CB" w:rsidP="00075D31">
                      <w:pPr>
                        <w:rPr>
                          <w:lang w:val="en-AU"/>
                        </w:rPr>
                      </w:pPr>
                    </w:p>
                    <w:p w:rsidR="004E31CB" w:rsidRDefault="004E31CB" w:rsidP="00075D31">
                      <w:pPr>
                        <w:rPr>
                          <w:lang w:val="en-AU"/>
                        </w:rPr>
                      </w:pPr>
                    </w:p>
                  </w:txbxContent>
                </v:textbox>
                <w10:anchorlock/>
              </v:shape>
            </w:pict>
          </mc:Fallback>
        </mc:AlternateContent>
      </w:r>
    </w:p>
    <w:p w:rsidR="00896020" w:rsidRDefault="00896020" w:rsidP="00F40A1E">
      <w:pPr>
        <w:rPr>
          <w:ins w:id="59" w:author="ASSAF, Ahmad" w:date="2012-08-31T11:29:00Z"/>
        </w:rPr>
      </w:pPr>
    </w:p>
    <w:p w:rsidR="007C181D" w:rsidRDefault="00075D31" w:rsidP="00F40A1E">
      <w:pPr>
        <w:rPr>
          <w:ins w:id="60" w:author="ASSAF, Ahmad" w:date="2012-08-31T11:27:00Z"/>
        </w:rPr>
      </w:pPr>
      <w:r>
        <w:t xml:space="preserve">To better evaluate the three algorithms, we have tested them on </w:t>
      </w:r>
      <w:commentRangeStart w:id="61"/>
      <w:r>
        <w:t xml:space="preserve">four different data sets </w:t>
      </w:r>
      <w:commentRangeEnd w:id="61"/>
      <w:r w:rsidR="00F50A04">
        <w:rPr>
          <w:rStyle w:val="CommentReference"/>
        </w:rPr>
        <w:commentReference w:id="61"/>
      </w:r>
      <w:r>
        <w:t xml:space="preserve">extracted from </w:t>
      </w:r>
      <w:del w:id="62" w:author="ASSAF, Ahmad" w:date="2012-08-31T11:17:00Z">
        <w:r w:rsidDel="006E5ED2">
          <w:delText>several systems</w:delText>
        </w:r>
      </w:del>
      <w:ins w:id="63" w:author="ASSAF, Ahmad" w:date="2012-08-31T11:17:00Z">
        <w:r w:rsidR="006E5ED2">
          <w:t>the Travel Expense Manager and Event Tracker systems</w:t>
        </w:r>
      </w:ins>
      <w:r>
        <w:t xml:space="preserve">. We ensured that the different experiments will cover all the cases needed to properly evaluate the matcher dealing with all the problems mentioned earlier. The results of our findings are shown in </w:t>
      </w:r>
      <w:r w:rsidR="009C79D5">
        <w:t>F</w:t>
      </w:r>
      <w:r>
        <w:t xml:space="preserve">igure 4. </w:t>
      </w:r>
    </w:p>
    <w:p w:rsidR="004E31CB" w:rsidRDefault="004E31CB" w:rsidP="00F40A1E"/>
    <w:p w:rsidR="00F40A1E" w:rsidRDefault="00075D31" w:rsidP="00F40A1E">
      <w:pPr>
        <w:jc w:val="center"/>
      </w:pPr>
      <w:commentRangeStart w:id="64"/>
      <w:r>
        <w:rPr>
          <w:noProof/>
        </w:rPr>
        <w:drawing>
          <wp:inline distT="0" distB="0" distL="0" distR="0">
            <wp:extent cx="3053301" cy="2051437"/>
            <wp:effectExtent l="0" t="0" r="13970" b="2540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commentRangeEnd w:id="64"/>
      <w:r w:rsidR="000B2DDB">
        <w:rPr>
          <w:rStyle w:val="CommentReference"/>
        </w:rPr>
        <w:commentReference w:id="64"/>
      </w:r>
      <w:r w:rsidR="006E5ED2">
        <w:rPr>
          <w:noProof/>
        </w:rPr>
        <mc:AlternateContent>
          <mc:Choice Requires="wps">
            <w:drawing>
              <wp:inline distT="0" distB="0" distL="0" distR="0">
                <wp:extent cx="2702560" cy="485140"/>
                <wp:effectExtent l="0" t="0" r="2540" b="0"/>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2560" cy="4851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E31CB" w:rsidRDefault="004E31CB" w:rsidP="00075D31">
                            <w:pPr>
                              <w:pStyle w:val="Caption"/>
                            </w:pPr>
                            <w:proofErr w:type="gramStart"/>
                            <w:r>
                              <w:t>Figure 4.</w:t>
                            </w:r>
                            <w:proofErr w:type="gramEnd"/>
                            <w:r>
                              <w:t xml:space="preserve"> Performance score of the three algorithms on four different data sets</w:t>
                            </w:r>
                          </w:p>
                          <w:p w:rsidR="004E31CB" w:rsidRDefault="004E31CB" w:rsidP="00075D31">
                            <w:pPr>
                              <w:rPr>
                                <w:lang w:val="en-AU"/>
                              </w:rPr>
                            </w:pPr>
                          </w:p>
                          <w:p w:rsidR="004E31CB" w:rsidRDefault="004E31CB" w:rsidP="00075D31">
                            <w:pPr>
                              <w:rPr>
                                <w:lang w:val="en-AU"/>
                              </w:rPr>
                            </w:pPr>
                          </w:p>
                        </w:txbxContent>
                      </wps:txbx>
                      <wps:bodyPr rot="0" vert="horz" wrap="square" lIns="91440" tIns="45720" rIns="91440" bIns="45720" anchor="t" anchorCtr="0" upright="1">
                        <a:noAutofit/>
                      </wps:bodyPr>
                    </wps:wsp>
                  </a:graphicData>
                </a:graphic>
              </wp:inline>
            </w:drawing>
          </mc:Choice>
          <mc:Fallback>
            <w:pict>
              <v:shape id="_x0000_s1042" type="#_x0000_t202" style="width:212.8pt;height: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" stroked="f">
                <v:textbox>
                  <w:txbxContent>
                    <w:p w:rsidR="004E31CB" w:rsidRDefault="004E31CB" w:rsidP="00075D31">
                      <w:pPr>
                        <w:pStyle w:val="Caption"/>
                      </w:pPr>
                      <w:proofErr w:type="gramStart"/>
                      <w:r>
                        <w:t>Figure 4.</w:t>
                      </w:r>
                      <w:proofErr w:type="gramEnd"/>
                      <w:r>
                        <w:t xml:space="preserve"> Performance score of the three algorithms on four different data sets</w:t>
                      </w:r>
                    </w:p>
                    <w:p w:rsidR="004E31CB" w:rsidRDefault="004E31CB" w:rsidP="00075D31">
                      <w:pPr>
                        <w:rPr>
                          <w:lang w:val="en-AU"/>
                        </w:rPr>
                      </w:pPr>
                    </w:p>
                    <w:p w:rsidR="004E31CB" w:rsidRDefault="004E31CB" w:rsidP="00075D31">
                      <w:pPr>
                        <w:rPr>
                          <w:lang w:val="en-AU"/>
                        </w:rPr>
                      </w:pPr>
                    </w:p>
                  </w:txbxContent>
                </v:textbox>
                <w10:anchorlock/>
              </v:shape>
            </w:pict>
          </mc:Fallback>
        </mc:AlternateContent>
      </w:r>
    </w:p>
    <w:p w:rsidR="00F40A1E" w:rsidRDefault="00B31CBB" w:rsidP="00F40A1E">
      <w:r>
        <w:t>We have found that generally the Cosin</w:t>
      </w:r>
      <w:r w:rsidR="00F50A04">
        <w:t>e</w:t>
      </w:r>
      <w:r>
        <w:t xml:space="preserve"> method is the </w:t>
      </w:r>
      <w:r w:rsidR="00D03FF2">
        <w:t>best</w:t>
      </w:r>
      <w:r>
        <w:t xml:space="preserve"> performing algorithm compared to the other </w:t>
      </w:r>
      <w:r w:rsidR="00D03FF2">
        <w:t xml:space="preserve">two </w:t>
      </w:r>
      <w:r>
        <w:t xml:space="preserve">especially when dealing with noisy data sets. </w:t>
      </w:r>
      <w:r w:rsidR="00D03FF2">
        <w:t>This was</w:t>
      </w:r>
      <w:r>
        <w:t xml:space="preserve"> noticed </w:t>
      </w:r>
      <w:r w:rsidR="00D03FF2">
        <w:t>particularly</w:t>
      </w:r>
      <w:r>
        <w:t xml:space="preserve"> in our fourth experiment as the Cosin</w:t>
      </w:r>
      <w:r w:rsidR="00831C13">
        <w:t>e</w:t>
      </w:r>
      <w:r>
        <w:t xml:space="preserve"> algorithm performed around 20% better than the other two methods. After investigating the dataset, we have found that several columns contained noisy and unrelated data</w:t>
      </w:r>
      <w:r w:rsidR="00831C13">
        <w:t>.</w:t>
      </w:r>
      <w:r>
        <w:t xml:space="preserve"> </w:t>
      </w:r>
      <w:r w:rsidR="00831C13">
        <w:t xml:space="preserve">For </w:t>
      </w:r>
      <w:r>
        <w:t>example</w:t>
      </w:r>
      <w:r w:rsidR="00831C13">
        <w:t xml:space="preserve">, </w:t>
      </w:r>
      <w:r>
        <w:t>in a “City” column</w:t>
      </w:r>
      <w:r w:rsidR="00831C13">
        <w:t>,</w:t>
      </w:r>
      <w:r>
        <w:t xml:space="preserve"> we had values </w:t>
      </w:r>
      <w:r w:rsidR="00831C13">
        <w:t xml:space="preserve">such as </w:t>
      </w:r>
      <w:r>
        <w:t xml:space="preserve">“reference book” or “NOT_KNOWN”. </w:t>
      </w:r>
    </w:p>
    <w:p w:rsidR="00DC71D0" w:rsidRDefault="00977010" w:rsidP="00F40A1E">
      <w:r>
        <w:lastRenderedPageBreak/>
        <w:t>To gain better similarity results we decided to combine several matching algorithms together</w:t>
      </w:r>
      <w:r w:rsidR="00831C13">
        <w:t xml:space="preserve">. By </w:t>
      </w:r>
      <w:r>
        <w:t>doing so</w:t>
      </w:r>
      <w:r w:rsidR="00831C13">
        <w:t>,</w:t>
      </w:r>
      <w:r>
        <w:t xml:space="preserve"> we would benefit from the power of the AMC’s string matchers that will work on column headers and our numeral and semantic matchers. </w:t>
      </w:r>
    </w:p>
    <w:p w:rsidR="00457310" w:rsidRPr="00EB4BC2" w:rsidRDefault="00457310" w:rsidP="00457310">
      <w:r>
        <w:t>The Cosin</w:t>
      </w:r>
      <w:r w:rsidR="00831C13">
        <w:t>e</w:t>
      </w:r>
      <w:r>
        <w:t xml:space="preserve"> and PPMCC Similarity algorithms combined with the AMC default matchers produces the results shown in Table </w:t>
      </w:r>
      <w:r w:rsidR="00F95C86">
        <w:t>5</w:t>
      </w:r>
      <w:r>
        <w:t>.</w:t>
      </w:r>
    </w:p>
    <w:p w:rsidR="00457310" w:rsidRDefault="00457310" w:rsidP="00F40A1E"/>
    <w:tbl>
      <w:tblPr>
        <w:tblStyle w:val="TableGrid"/>
        <w:tblW w:w="0" w:type="auto"/>
        <w:tblLook w:val="04A0" w:firstRow="1" w:lastRow="0" w:firstColumn="1" w:lastColumn="0" w:noHBand="0" w:noVBand="1"/>
      </w:tblPr>
      <w:tblGrid>
        <w:gridCol w:w="1672"/>
        <w:gridCol w:w="1673"/>
        <w:gridCol w:w="1673"/>
      </w:tblGrid>
      <w:tr w:rsidR="009413E4" w:rsidTr="00F828EB">
        <w:tc>
          <w:tcPr>
            <w:tcW w:w="1672" w:type="dxa"/>
          </w:tcPr>
          <w:p w:rsidR="009413E4" w:rsidRPr="00C655DE" w:rsidRDefault="009413E4" w:rsidP="00F828EB">
            <w:pPr>
              <w:spacing w:after="0" w:line="276" w:lineRule="auto"/>
              <w:jc w:val="left"/>
              <w:rPr>
                <w:b/>
              </w:rPr>
            </w:pPr>
            <w:r w:rsidRPr="00C655DE">
              <w:rPr>
                <w:b/>
              </w:rPr>
              <w:t>Source Column</w:t>
            </w:r>
          </w:p>
        </w:tc>
        <w:tc>
          <w:tcPr>
            <w:tcW w:w="1673" w:type="dxa"/>
          </w:tcPr>
          <w:p w:rsidR="009413E4" w:rsidRPr="00C655DE" w:rsidRDefault="009413E4" w:rsidP="00F828EB">
            <w:pPr>
              <w:spacing w:after="0" w:line="276" w:lineRule="auto"/>
              <w:jc w:val="left"/>
              <w:rPr>
                <w:b/>
              </w:rPr>
            </w:pPr>
            <w:r w:rsidRPr="00C655DE">
              <w:rPr>
                <w:b/>
              </w:rPr>
              <w:t>Target Column</w:t>
            </w:r>
          </w:p>
        </w:tc>
        <w:tc>
          <w:tcPr>
            <w:tcW w:w="1673" w:type="dxa"/>
          </w:tcPr>
          <w:p w:rsidR="009413E4" w:rsidRPr="00C655DE" w:rsidRDefault="009413E4" w:rsidP="00F828EB">
            <w:pPr>
              <w:spacing w:after="0" w:line="276" w:lineRule="auto"/>
              <w:jc w:val="left"/>
              <w:rPr>
                <w:b/>
              </w:rPr>
            </w:pPr>
            <w:r w:rsidRPr="00C655DE">
              <w:rPr>
                <w:b/>
              </w:rPr>
              <w:t>Similarity Score</w:t>
            </w:r>
          </w:p>
        </w:tc>
      </w:tr>
      <w:tr w:rsidR="009413E4" w:rsidTr="00F828EB">
        <w:tc>
          <w:tcPr>
            <w:tcW w:w="1672" w:type="dxa"/>
          </w:tcPr>
          <w:p w:rsidR="009413E4" w:rsidRDefault="009413E4" w:rsidP="00F828EB">
            <w:pPr>
              <w:spacing w:after="0" w:line="276" w:lineRule="auto"/>
              <w:jc w:val="left"/>
            </w:pPr>
            <w:r w:rsidRPr="00C655DE">
              <w:t>Reason for Trip</w:t>
            </w:r>
          </w:p>
        </w:tc>
        <w:tc>
          <w:tcPr>
            <w:tcW w:w="1673" w:type="dxa"/>
          </w:tcPr>
          <w:p w:rsidR="009413E4" w:rsidRDefault="009413E4" w:rsidP="00F828EB">
            <w:pPr>
              <w:spacing w:after="0" w:line="276" w:lineRule="auto"/>
              <w:jc w:val="left"/>
            </w:pPr>
            <w:r w:rsidRPr="00C655DE">
              <w:t>Reason for Trip</w:t>
            </w:r>
          </w:p>
        </w:tc>
        <w:tc>
          <w:tcPr>
            <w:tcW w:w="1673" w:type="dxa"/>
          </w:tcPr>
          <w:p w:rsidR="009413E4" w:rsidRDefault="009413E4" w:rsidP="00F828EB">
            <w:pPr>
              <w:spacing w:after="0" w:line="276" w:lineRule="auto"/>
              <w:jc w:val="center"/>
            </w:pPr>
            <w:r>
              <w:t>1</w:t>
            </w:r>
          </w:p>
        </w:tc>
      </w:tr>
      <w:tr w:rsidR="009413E4" w:rsidTr="00F828EB">
        <w:tc>
          <w:tcPr>
            <w:tcW w:w="1672" w:type="dxa"/>
          </w:tcPr>
          <w:p w:rsidR="009413E4" w:rsidRPr="00C655DE" w:rsidRDefault="009413E4" w:rsidP="00F828EB">
            <w:pPr>
              <w:spacing w:after="0" w:line="276" w:lineRule="auto"/>
              <w:jc w:val="left"/>
            </w:pPr>
            <w:proofErr w:type="spellStart"/>
            <w:r>
              <w:t>tr_dst</w:t>
            </w:r>
            <w:proofErr w:type="spellEnd"/>
          </w:p>
        </w:tc>
        <w:tc>
          <w:tcPr>
            <w:tcW w:w="1673" w:type="dxa"/>
          </w:tcPr>
          <w:p w:rsidR="009413E4" w:rsidRPr="00C655DE" w:rsidRDefault="009413E4" w:rsidP="00F828EB">
            <w:pPr>
              <w:spacing w:after="0" w:line="276" w:lineRule="auto"/>
              <w:jc w:val="left"/>
            </w:pPr>
          </w:p>
        </w:tc>
        <w:tc>
          <w:tcPr>
            <w:tcW w:w="1673" w:type="dxa"/>
          </w:tcPr>
          <w:p w:rsidR="009413E4" w:rsidRDefault="009413E4" w:rsidP="009413E4">
            <w:pPr>
              <w:spacing w:after="0" w:line="276" w:lineRule="auto"/>
              <w:jc w:val="center"/>
            </w:pPr>
            <w:r>
              <w:t>0.96351624</w:t>
            </w:r>
          </w:p>
        </w:tc>
      </w:tr>
      <w:tr w:rsidR="009413E4" w:rsidTr="00F828EB">
        <w:tc>
          <w:tcPr>
            <w:tcW w:w="1672" w:type="dxa"/>
          </w:tcPr>
          <w:p w:rsidR="009413E4" w:rsidRDefault="009413E4" w:rsidP="00F828EB">
            <w:pPr>
              <w:spacing w:after="0" w:line="276" w:lineRule="auto"/>
              <w:jc w:val="left"/>
            </w:pPr>
            <w:proofErr w:type="spellStart"/>
            <w:r w:rsidRPr="00C655DE">
              <w:t>Curr</w:t>
            </w:r>
            <w:proofErr w:type="spellEnd"/>
            <w:r w:rsidRPr="00C655DE">
              <w:t>.</w:t>
            </w:r>
          </w:p>
        </w:tc>
        <w:tc>
          <w:tcPr>
            <w:tcW w:w="1673" w:type="dxa"/>
          </w:tcPr>
          <w:p w:rsidR="009413E4" w:rsidRDefault="009413E4" w:rsidP="00F828EB">
            <w:pPr>
              <w:spacing w:after="0" w:line="276" w:lineRule="auto"/>
              <w:jc w:val="left"/>
            </w:pPr>
            <w:r w:rsidRPr="00C655DE">
              <w:t>Currency</w:t>
            </w:r>
          </w:p>
        </w:tc>
        <w:tc>
          <w:tcPr>
            <w:tcW w:w="1673" w:type="dxa"/>
          </w:tcPr>
          <w:p w:rsidR="009413E4" w:rsidRDefault="009413E4" w:rsidP="009413E4">
            <w:pPr>
              <w:spacing w:after="0" w:line="276" w:lineRule="auto"/>
              <w:jc w:val="center"/>
            </w:pPr>
            <w:r>
              <w:t>0.79221311</w:t>
            </w:r>
          </w:p>
        </w:tc>
      </w:tr>
      <w:tr w:rsidR="009413E4" w:rsidTr="00F828EB">
        <w:tc>
          <w:tcPr>
            <w:tcW w:w="1672" w:type="dxa"/>
          </w:tcPr>
          <w:p w:rsidR="009413E4" w:rsidRPr="00C655DE" w:rsidRDefault="009413E4" w:rsidP="00F828EB">
            <w:pPr>
              <w:spacing w:after="0" w:line="276" w:lineRule="auto"/>
              <w:jc w:val="left"/>
            </w:pPr>
            <w:proofErr w:type="spellStart"/>
            <w:r w:rsidRPr="00C655DE">
              <w:t>Crcy</w:t>
            </w:r>
            <w:proofErr w:type="spellEnd"/>
          </w:p>
        </w:tc>
        <w:tc>
          <w:tcPr>
            <w:tcW w:w="1673" w:type="dxa"/>
          </w:tcPr>
          <w:p w:rsidR="009413E4" w:rsidRDefault="009413E4" w:rsidP="00F828EB">
            <w:pPr>
              <w:spacing w:after="0" w:line="276" w:lineRule="auto"/>
              <w:jc w:val="left"/>
            </w:pPr>
            <w:r w:rsidRPr="00C655DE">
              <w:t>Currency</w:t>
            </w:r>
          </w:p>
        </w:tc>
        <w:tc>
          <w:tcPr>
            <w:tcW w:w="1673" w:type="dxa"/>
          </w:tcPr>
          <w:p w:rsidR="009413E4" w:rsidRDefault="009413E4" w:rsidP="009413E4">
            <w:pPr>
              <w:spacing w:after="0" w:line="276" w:lineRule="auto"/>
              <w:jc w:val="center"/>
            </w:pPr>
            <w:r>
              <w:t>0.78173274</w:t>
            </w:r>
          </w:p>
        </w:tc>
      </w:tr>
      <w:tr w:rsidR="009413E4" w:rsidTr="00F828EB">
        <w:tc>
          <w:tcPr>
            <w:tcW w:w="1672" w:type="dxa"/>
          </w:tcPr>
          <w:p w:rsidR="009413E4" w:rsidRDefault="009413E4" w:rsidP="00F828EB">
            <w:pPr>
              <w:spacing w:after="0" w:line="276" w:lineRule="auto"/>
              <w:jc w:val="left"/>
            </w:pPr>
            <w:r>
              <w:t>Begins On</w:t>
            </w:r>
          </w:p>
        </w:tc>
        <w:tc>
          <w:tcPr>
            <w:tcW w:w="1673" w:type="dxa"/>
          </w:tcPr>
          <w:p w:rsidR="009413E4" w:rsidRDefault="009413E4" w:rsidP="00F828EB">
            <w:pPr>
              <w:spacing w:after="0" w:line="276" w:lineRule="auto"/>
              <w:jc w:val="left"/>
            </w:pPr>
            <w:r w:rsidRPr="00C655DE">
              <w:t>Trip Begins On</w:t>
            </w:r>
          </w:p>
        </w:tc>
        <w:tc>
          <w:tcPr>
            <w:tcW w:w="1673" w:type="dxa"/>
          </w:tcPr>
          <w:p w:rsidR="009413E4" w:rsidRDefault="009413E4" w:rsidP="009413E4">
            <w:pPr>
              <w:spacing w:after="0" w:line="276" w:lineRule="auto"/>
              <w:jc w:val="center"/>
            </w:pPr>
            <w:r>
              <w:t>0.77777785</w:t>
            </w:r>
          </w:p>
        </w:tc>
      </w:tr>
      <w:tr w:rsidR="009413E4" w:rsidTr="00F828EB">
        <w:tc>
          <w:tcPr>
            <w:tcW w:w="1672" w:type="dxa"/>
          </w:tcPr>
          <w:p w:rsidR="009413E4" w:rsidRDefault="009413E4" w:rsidP="00F828EB">
            <w:pPr>
              <w:spacing w:after="0" w:line="276" w:lineRule="auto"/>
              <w:jc w:val="left"/>
            </w:pPr>
            <w:r w:rsidRPr="00C655DE">
              <w:t>Ends On</w:t>
            </w:r>
          </w:p>
        </w:tc>
        <w:tc>
          <w:tcPr>
            <w:tcW w:w="1673" w:type="dxa"/>
          </w:tcPr>
          <w:p w:rsidR="009413E4" w:rsidRDefault="009413E4" w:rsidP="00F828EB">
            <w:pPr>
              <w:spacing w:after="0" w:line="276" w:lineRule="auto"/>
              <w:jc w:val="left"/>
            </w:pPr>
            <w:r w:rsidRPr="00C655DE">
              <w:t>Trip Ends On</w:t>
            </w:r>
          </w:p>
        </w:tc>
        <w:tc>
          <w:tcPr>
            <w:tcW w:w="1673" w:type="dxa"/>
          </w:tcPr>
          <w:p w:rsidR="009413E4" w:rsidRDefault="009413E4" w:rsidP="009413E4">
            <w:pPr>
              <w:spacing w:after="0" w:line="276" w:lineRule="auto"/>
              <w:jc w:val="center"/>
            </w:pPr>
            <w:r>
              <w:t>0.76666665</w:t>
            </w:r>
          </w:p>
        </w:tc>
      </w:tr>
      <w:tr w:rsidR="009413E4" w:rsidTr="00F828EB">
        <w:tc>
          <w:tcPr>
            <w:tcW w:w="1672" w:type="dxa"/>
          </w:tcPr>
          <w:p w:rsidR="009413E4" w:rsidRDefault="009413E4" w:rsidP="00F828EB">
            <w:pPr>
              <w:spacing w:after="0" w:line="276" w:lineRule="auto"/>
              <w:jc w:val="left"/>
            </w:pPr>
            <w:r w:rsidRPr="00C655DE">
              <w:t>Amount</w:t>
            </w:r>
          </w:p>
        </w:tc>
        <w:tc>
          <w:tcPr>
            <w:tcW w:w="1673" w:type="dxa"/>
          </w:tcPr>
          <w:p w:rsidR="009413E4" w:rsidRDefault="009413E4" w:rsidP="00F828EB">
            <w:pPr>
              <w:spacing w:after="0" w:line="276" w:lineRule="auto"/>
              <w:jc w:val="left"/>
            </w:pPr>
            <w:r w:rsidRPr="00C655DE">
              <w:t>Receipt Amount</w:t>
            </w:r>
          </w:p>
        </w:tc>
        <w:tc>
          <w:tcPr>
            <w:tcW w:w="1673" w:type="dxa"/>
          </w:tcPr>
          <w:p w:rsidR="009413E4" w:rsidRDefault="009413E4" w:rsidP="009413E4">
            <w:pPr>
              <w:spacing w:after="0" w:line="276" w:lineRule="auto"/>
              <w:jc w:val="center"/>
            </w:pPr>
            <w:r>
              <w:t>0.7380952</w:t>
            </w:r>
          </w:p>
        </w:tc>
      </w:tr>
      <w:tr w:rsidR="009413E4" w:rsidTr="00F828EB">
        <w:tc>
          <w:tcPr>
            <w:tcW w:w="1672" w:type="dxa"/>
          </w:tcPr>
          <w:p w:rsidR="009413E4" w:rsidRDefault="009413E4" w:rsidP="00F828EB">
            <w:pPr>
              <w:spacing w:after="0" w:line="276" w:lineRule="auto"/>
              <w:jc w:val="left"/>
            </w:pPr>
            <w:r w:rsidRPr="00C655DE">
              <w:t>Total</w:t>
            </w:r>
          </w:p>
        </w:tc>
        <w:tc>
          <w:tcPr>
            <w:tcW w:w="1673" w:type="dxa"/>
          </w:tcPr>
          <w:p w:rsidR="009413E4" w:rsidRDefault="009413E4" w:rsidP="00F828EB">
            <w:pPr>
              <w:spacing w:after="0" w:line="276" w:lineRule="auto"/>
              <w:jc w:val="left"/>
            </w:pPr>
            <w:r w:rsidRPr="00C655DE">
              <w:t>Total Cost</w:t>
            </w:r>
          </w:p>
        </w:tc>
        <w:tc>
          <w:tcPr>
            <w:tcW w:w="1673" w:type="dxa"/>
          </w:tcPr>
          <w:p w:rsidR="009413E4" w:rsidRDefault="009413E4" w:rsidP="00F828EB">
            <w:pPr>
              <w:spacing w:after="0" w:line="276" w:lineRule="auto"/>
              <w:jc w:val="center"/>
            </w:pPr>
            <w:r>
              <w:t>0.7333335</w:t>
            </w:r>
          </w:p>
        </w:tc>
      </w:tr>
      <w:tr w:rsidR="009413E4" w:rsidTr="00F828EB">
        <w:tc>
          <w:tcPr>
            <w:tcW w:w="1672" w:type="dxa"/>
          </w:tcPr>
          <w:p w:rsidR="009413E4" w:rsidRDefault="009413E4" w:rsidP="00F828EB">
            <w:pPr>
              <w:spacing w:after="0" w:line="276" w:lineRule="auto"/>
              <w:jc w:val="left"/>
            </w:pPr>
            <w:r w:rsidRPr="009413E4">
              <w:t>Trip Country/Group</w:t>
            </w:r>
          </w:p>
        </w:tc>
        <w:tc>
          <w:tcPr>
            <w:tcW w:w="1673" w:type="dxa"/>
          </w:tcPr>
          <w:p w:rsidR="009413E4" w:rsidRPr="00C655DE" w:rsidRDefault="009413E4" w:rsidP="00F828EB">
            <w:pPr>
              <w:spacing w:after="0" w:line="276" w:lineRule="auto"/>
              <w:jc w:val="left"/>
            </w:pPr>
            <w:r w:rsidRPr="009413E4">
              <w:t>Ctr2</w:t>
            </w:r>
          </w:p>
        </w:tc>
        <w:tc>
          <w:tcPr>
            <w:tcW w:w="1673" w:type="dxa"/>
          </w:tcPr>
          <w:p w:rsidR="009413E4" w:rsidRDefault="009413E4" w:rsidP="00F828EB">
            <w:pPr>
              <w:spacing w:after="0" w:line="276" w:lineRule="auto"/>
              <w:jc w:val="center"/>
            </w:pPr>
            <w:r>
              <w:t>0.7194848</w:t>
            </w:r>
          </w:p>
        </w:tc>
      </w:tr>
      <w:tr w:rsidR="009413E4" w:rsidTr="00F828EB">
        <w:tc>
          <w:tcPr>
            <w:tcW w:w="1672" w:type="dxa"/>
          </w:tcPr>
          <w:p w:rsidR="009413E4" w:rsidRDefault="009413E4" w:rsidP="00F828EB">
            <w:pPr>
              <w:spacing w:after="0" w:line="276" w:lineRule="auto"/>
              <w:jc w:val="left"/>
            </w:pPr>
            <w:proofErr w:type="spellStart"/>
            <w:r w:rsidRPr="00C655DE">
              <w:t>Pd</w:t>
            </w:r>
            <w:proofErr w:type="spellEnd"/>
            <w:r w:rsidRPr="00C655DE">
              <w:t xml:space="preserve"> by Comp</w:t>
            </w:r>
          </w:p>
        </w:tc>
        <w:tc>
          <w:tcPr>
            <w:tcW w:w="1673" w:type="dxa"/>
          </w:tcPr>
          <w:p w:rsidR="009413E4" w:rsidRDefault="009413E4" w:rsidP="00F828EB">
            <w:pPr>
              <w:spacing w:after="0" w:line="276" w:lineRule="auto"/>
              <w:jc w:val="left"/>
            </w:pPr>
            <w:r w:rsidRPr="00C655DE">
              <w:t>Paid by Company</w:t>
            </w:r>
          </w:p>
        </w:tc>
        <w:tc>
          <w:tcPr>
            <w:tcW w:w="1673" w:type="dxa"/>
          </w:tcPr>
          <w:p w:rsidR="009413E4" w:rsidRDefault="009413E4" w:rsidP="00F828EB">
            <w:pPr>
              <w:spacing w:after="0" w:line="276" w:lineRule="auto"/>
              <w:jc w:val="center"/>
            </w:pPr>
            <w:r>
              <w:t>0.6904762</w:t>
            </w:r>
          </w:p>
        </w:tc>
      </w:tr>
      <w:tr w:rsidR="009413E4" w:rsidTr="00F828EB">
        <w:tc>
          <w:tcPr>
            <w:tcW w:w="1672" w:type="dxa"/>
          </w:tcPr>
          <w:p w:rsidR="009413E4" w:rsidRDefault="009413E4" w:rsidP="00F828EB">
            <w:pPr>
              <w:spacing w:after="0" w:line="276" w:lineRule="auto"/>
              <w:jc w:val="left"/>
            </w:pPr>
            <w:r w:rsidRPr="00C655DE">
              <w:t>Period</w:t>
            </w:r>
          </w:p>
        </w:tc>
        <w:tc>
          <w:tcPr>
            <w:tcW w:w="1673" w:type="dxa"/>
          </w:tcPr>
          <w:p w:rsidR="009413E4" w:rsidRDefault="009413E4" w:rsidP="00F828EB">
            <w:pPr>
              <w:spacing w:after="0" w:line="276" w:lineRule="auto"/>
              <w:jc w:val="left"/>
            </w:pPr>
            <w:r w:rsidRPr="00C655DE">
              <w:t>Period Number</w:t>
            </w:r>
          </w:p>
        </w:tc>
        <w:tc>
          <w:tcPr>
            <w:tcW w:w="1673" w:type="dxa"/>
          </w:tcPr>
          <w:p w:rsidR="009413E4" w:rsidRDefault="009413E4" w:rsidP="00F828EB">
            <w:pPr>
              <w:spacing w:after="0" w:line="276" w:lineRule="auto"/>
              <w:jc w:val="center"/>
            </w:pPr>
            <w:r>
              <w:t>0.6666667</w:t>
            </w:r>
          </w:p>
        </w:tc>
      </w:tr>
      <w:tr w:rsidR="009413E4" w:rsidTr="00F828EB">
        <w:tc>
          <w:tcPr>
            <w:tcW w:w="1672" w:type="dxa"/>
          </w:tcPr>
          <w:p w:rsidR="009413E4" w:rsidRDefault="009413E4" w:rsidP="00F828EB">
            <w:pPr>
              <w:spacing w:after="0" w:line="276" w:lineRule="auto"/>
              <w:jc w:val="left"/>
            </w:pPr>
            <w:r w:rsidRPr="00C655DE">
              <w:t>Trip</w:t>
            </w:r>
          </w:p>
        </w:tc>
        <w:tc>
          <w:tcPr>
            <w:tcW w:w="1673" w:type="dxa"/>
          </w:tcPr>
          <w:p w:rsidR="009413E4" w:rsidRDefault="009413E4" w:rsidP="00F828EB">
            <w:pPr>
              <w:spacing w:after="0" w:line="276" w:lineRule="auto"/>
              <w:jc w:val="left"/>
            </w:pPr>
            <w:r w:rsidRPr="00C655DE">
              <w:t>Trip Number</w:t>
            </w:r>
          </w:p>
        </w:tc>
        <w:tc>
          <w:tcPr>
            <w:tcW w:w="1673" w:type="dxa"/>
          </w:tcPr>
          <w:p w:rsidR="009413E4" w:rsidRDefault="009413E4" w:rsidP="00F828EB">
            <w:pPr>
              <w:spacing w:after="0" w:line="276" w:lineRule="auto"/>
              <w:jc w:val="center"/>
            </w:pPr>
            <w:r>
              <w:t>0.6666667</w:t>
            </w:r>
          </w:p>
        </w:tc>
      </w:tr>
      <w:tr w:rsidR="009413E4" w:rsidTr="00F828EB">
        <w:tc>
          <w:tcPr>
            <w:tcW w:w="1672" w:type="dxa"/>
          </w:tcPr>
          <w:p w:rsidR="009413E4" w:rsidRDefault="009413E4" w:rsidP="00F828EB">
            <w:pPr>
              <w:spacing w:after="0" w:line="276" w:lineRule="auto"/>
              <w:jc w:val="left"/>
            </w:pPr>
            <w:proofErr w:type="spellStart"/>
            <w:r w:rsidRPr="00C655DE">
              <w:t>Pers.No</w:t>
            </w:r>
            <w:proofErr w:type="spellEnd"/>
            <w:r w:rsidRPr="00C655DE">
              <w:t>.</w:t>
            </w:r>
          </w:p>
        </w:tc>
        <w:tc>
          <w:tcPr>
            <w:tcW w:w="1673" w:type="dxa"/>
          </w:tcPr>
          <w:p w:rsidR="009413E4" w:rsidRDefault="009413E4" w:rsidP="00F828EB">
            <w:pPr>
              <w:spacing w:after="0" w:line="276" w:lineRule="auto"/>
              <w:jc w:val="left"/>
            </w:pPr>
            <w:r w:rsidRPr="00C655DE">
              <w:t>Sequential no.</w:t>
            </w:r>
          </w:p>
        </w:tc>
        <w:tc>
          <w:tcPr>
            <w:tcW w:w="1673" w:type="dxa"/>
          </w:tcPr>
          <w:p w:rsidR="009413E4" w:rsidRDefault="009413E4" w:rsidP="00F828EB">
            <w:pPr>
              <w:spacing w:after="0" w:line="276" w:lineRule="auto"/>
              <w:jc w:val="center"/>
            </w:pPr>
            <w:r>
              <w:t>0.5555556</w:t>
            </w:r>
          </w:p>
        </w:tc>
      </w:tr>
      <w:tr w:rsidR="009413E4" w:rsidTr="00F828EB">
        <w:tc>
          <w:tcPr>
            <w:tcW w:w="1672" w:type="dxa"/>
          </w:tcPr>
          <w:p w:rsidR="009413E4" w:rsidRDefault="009413E4" w:rsidP="00F828EB">
            <w:pPr>
              <w:spacing w:after="0" w:line="276" w:lineRule="auto"/>
              <w:jc w:val="left"/>
            </w:pPr>
            <w:r w:rsidRPr="00C655DE">
              <w:t>M/Km</w:t>
            </w:r>
          </w:p>
        </w:tc>
        <w:tc>
          <w:tcPr>
            <w:tcW w:w="1673" w:type="dxa"/>
          </w:tcPr>
          <w:p w:rsidR="009413E4" w:rsidRDefault="009413E4" w:rsidP="00F828EB">
            <w:pPr>
              <w:spacing w:after="0" w:line="276" w:lineRule="auto"/>
              <w:jc w:val="left"/>
            </w:pPr>
            <w:r w:rsidRPr="00C655DE">
              <w:t>Total Miles/Km</w:t>
            </w:r>
          </w:p>
        </w:tc>
        <w:tc>
          <w:tcPr>
            <w:tcW w:w="1673" w:type="dxa"/>
          </w:tcPr>
          <w:p w:rsidR="009413E4" w:rsidRDefault="009413E4" w:rsidP="00F828EB">
            <w:pPr>
              <w:spacing w:after="0" w:line="276" w:lineRule="auto"/>
              <w:jc w:val="center"/>
            </w:pPr>
            <w:r>
              <w:t>0.55</w:t>
            </w:r>
          </w:p>
        </w:tc>
      </w:tr>
    </w:tbl>
    <w:p w:rsidR="00F40A1E" w:rsidRDefault="00F40A1E" w:rsidP="00F40A1E">
      <w:pPr>
        <w:jc w:val="center"/>
      </w:pPr>
    </w:p>
    <w:p w:rsidR="00C07E68" w:rsidRDefault="00C07E68" w:rsidP="00C07E68">
      <w:pPr>
        <w:pStyle w:val="Caption"/>
      </w:pPr>
      <w:proofErr w:type="gramStart"/>
      <w:r>
        <w:t xml:space="preserve">Table </w:t>
      </w:r>
      <w:r w:rsidR="00F95C86">
        <w:t>5</w:t>
      </w:r>
      <w:r w:rsidR="00BA523B">
        <w:t>.</w:t>
      </w:r>
      <w:proofErr w:type="gramEnd"/>
      <w:r>
        <w:t xml:space="preserve"> </w:t>
      </w:r>
      <w:r w:rsidR="00822F63">
        <w:t xml:space="preserve">Similarity Scores Using the Combination of </w:t>
      </w:r>
      <w:r w:rsidR="00F95C86">
        <w:t>Cosin</w:t>
      </w:r>
      <w:ins w:id="65" w:author="ASSAF, Ahmad" w:date="2012-08-31T11:34:00Z">
        <w:r w:rsidR="00F5037C">
          <w:t>e</w:t>
        </w:r>
      </w:ins>
      <w:r w:rsidR="00F95C86">
        <w:t>, PPMCC and AMC’s defaults</w:t>
      </w:r>
    </w:p>
    <w:p w:rsidR="00896020" w:rsidRDefault="00896020" w:rsidP="00F95C86">
      <w:pPr>
        <w:rPr>
          <w:ins w:id="66" w:author="ASSAF, Ahmad" w:date="2012-08-31T11:29:00Z"/>
          <w:lang w:eastAsia="en-AU"/>
        </w:rPr>
      </w:pPr>
    </w:p>
    <w:p w:rsidR="00F95C86" w:rsidRDefault="00730747" w:rsidP="00F95C86">
      <w:pPr>
        <w:rPr>
          <w:lang w:eastAsia="en-AU"/>
        </w:rPr>
      </w:pPr>
      <w:r>
        <w:rPr>
          <w:lang w:eastAsia="en-AU"/>
        </w:rPr>
        <w:t>The combination of the above mentioned algorithms have enhanced generally the similarity scores for the group. Moreover, we notice that the column “</w:t>
      </w:r>
      <w:r w:rsidRPr="009413E4">
        <w:t>Trip Country/Group</w:t>
      </w:r>
      <w:r>
        <w:rPr>
          <w:lang w:eastAsia="en-AU"/>
        </w:rPr>
        <w:t>” was matched with “</w:t>
      </w:r>
      <w:r w:rsidRPr="009413E4">
        <w:t>Ctr2</w:t>
      </w:r>
      <w:r>
        <w:rPr>
          <w:lang w:eastAsia="en-AU"/>
        </w:rPr>
        <w:t xml:space="preserve">”. This match was not computed singularly by any of the previous algorithms. However, we notice that the match {Trip, Trip Destination} is now missing, probably as the similarity score is below the defined threshold. </w:t>
      </w:r>
      <w:bookmarkStart w:id="67" w:name="_GoBack"/>
      <w:bookmarkEnd w:id="67"/>
    </w:p>
    <w:p w:rsidR="00F95C86" w:rsidRDefault="00183247" w:rsidP="00F95C86">
      <w:r>
        <w:t xml:space="preserve">Now, we will try and group all the mentioned algorithms. </w:t>
      </w:r>
      <w:r w:rsidR="00F95C86">
        <w:t xml:space="preserve">The combination of all Similarity algorithms </w:t>
      </w:r>
      <w:r>
        <w:t>with</w:t>
      </w:r>
      <w:r w:rsidR="00F95C86">
        <w:t xml:space="preserve"> the AMC default matchers produces the results shown in Table 6.</w:t>
      </w:r>
    </w:p>
    <w:p w:rsidR="00183247" w:rsidRPr="00EB4BC2" w:rsidRDefault="00183247" w:rsidP="00F95C86"/>
    <w:tbl>
      <w:tblPr>
        <w:tblStyle w:val="TableGrid"/>
        <w:tblW w:w="0" w:type="auto"/>
        <w:tblLook w:val="04A0" w:firstRow="1" w:lastRow="0" w:firstColumn="1" w:lastColumn="0" w:noHBand="0" w:noVBand="1"/>
      </w:tblPr>
      <w:tblGrid>
        <w:gridCol w:w="1672"/>
        <w:gridCol w:w="1673"/>
        <w:gridCol w:w="1673"/>
      </w:tblGrid>
      <w:tr w:rsidR="00F95C86" w:rsidTr="00F828EB">
        <w:tc>
          <w:tcPr>
            <w:tcW w:w="1672" w:type="dxa"/>
          </w:tcPr>
          <w:p w:rsidR="00F95C86" w:rsidRPr="00C655DE" w:rsidRDefault="00F95C86" w:rsidP="00F828EB">
            <w:pPr>
              <w:spacing w:after="0" w:line="276" w:lineRule="auto"/>
              <w:jc w:val="left"/>
              <w:rPr>
                <w:b/>
              </w:rPr>
            </w:pPr>
            <w:r w:rsidRPr="00C655DE">
              <w:rPr>
                <w:b/>
              </w:rPr>
              <w:t>Source Column</w:t>
            </w:r>
          </w:p>
        </w:tc>
        <w:tc>
          <w:tcPr>
            <w:tcW w:w="1673" w:type="dxa"/>
          </w:tcPr>
          <w:p w:rsidR="00F95C86" w:rsidRPr="00C655DE" w:rsidRDefault="00F95C86" w:rsidP="00F828EB">
            <w:pPr>
              <w:spacing w:after="0" w:line="276" w:lineRule="auto"/>
              <w:jc w:val="left"/>
              <w:rPr>
                <w:b/>
              </w:rPr>
            </w:pPr>
            <w:r w:rsidRPr="00C655DE">
              <w:rPr>
                <w:b/>
              </w:rPr>
              <w:t>Target Column</w:t>
            </w:r>
          </w:p>
        </w:tc>
        <w:tc>
          <w:tcPr>
            <w:tcW w:w="1673" w:type="dxa"/>
          </w:tcPr>
          <w:p w:rsidR="00F95C86" w:rsidRPr="00C655DE" w:rsidRDefault="00F95C86" w:rsidP="00F828EB">
            <w:pPr>
              <w:spacing w:after="0" w:line="276" w:lineRule="auto"/>
              <w:jc w:val="left"/>
              <w:rPr>
                <w:b/>
              </w:rPr>
            </w:pPr>
            <w:r w:rsidRPr="00C655DE">
              <w:rPr>
                <w:b/>
              </w:rPr>
              <w:t>Similarity Score</w:t>
            </w:r>
          </w:p>
        </w:tc>
      </w:tr>
      <w:tr w:rsidR="00F95C86" w:rsidTr="00F828EB">
        <w:tc>
          <w:tcPr>
            <w:tcW w:w="1672" w:type="dxa"/>
          </w:tcPr>
          <w:p w:rsidR="00F95C86" w:rsidRDefault="00F95C86" w:rsidP="00F828EB">
            <w:pPr>
              <w:spacing w:after="0" w:line="276" w:lineRule="auto"/>
              <w:jc w:val="left"/>
            </w:pPr>
            <w:r w:rsidRPr="00C655DE">
              <w:t>Reason for Trip</w:t>
            </w:r>
          </w:p>
        </w:tc>
        <w:tc>
          <w:tcPr>
            <w:tcW w:w="1673" w:type="dxa"/>
          </w:tcPr>
          <w:p w:rsidR="00F95C86" w:rsidRDefault="00F95C86" w:rsidP="00F828EB">
            <w:pPr>
              <w:spacing w:after="0" w:line="276" w:lineRule="auto"/>
              <w:jc w:val="left"/>
            </w:pPr>
            <w:r w:rsidRPr="00C655DE">
              <w:t>Reason for Trip</w:t>
            </w:r>
          </w:p>
        </w:tc>
        <w:tc>
          <w:tcPr>
            <w:tcW w:w="1673" w:type="dxa"/>
          </w:tcPr>
          <w:p w:rsidR="00F95C86" w:rsidRDefault="00F95C86" w:rsidP="00F828EB">
            <w:pPr>
              <w:spacing w:after="0" w:line="276" w:lineRule="auto"/>
              <w:jc w:val="center"/>
            </w:pPr>
            <w:r>
              <w:t>1</w:t>
            </w:r>
          </w:p>
        </w:tc>
      </w:tr>
      <w:tr w:rsidR="00F95C86" w:rsidTr="00F828EB">
        <w:tc>
          <w:tcPr>
            <w:tcW w:w="1672" w:type="dxa"/>
          </w:tcPr>
          <w:p w:rsidR="00F95C86" w:rsidRPr="00C655DE" w:rsidRDefault="00F95C86" w:rsidP="00F828EB">
            <w:pPr>
              <w:spacing w:after="0" w:line="276" w:lineRule="auto"/>
              <w:jc w:val="left"/>
            </w:pPr>
            <w:proofErr w:type="spellStart"/>
            <w:r>
              <w:t>tr_dst</w:t>
            </w:r>
            <w:proofErr w:type="spellEnd"/>
          </w:p>
        </w:tc>
        <w:tc>
          <w:tcPr>
            <w:tcW w:w="1673" w:type="dxa"/>
          </w:tcPr>
          <w:p w:rsidR="00F95C86" w:rsidRPr="00C655DE" w:rsidRDefault="00F95C86" w:rsidP="00F828EB">
            <w:pPr>
              <w:spacing w:after="0" w:line="276" w:lineRule="auto"/>
              <w:jc w:val="left"/>
            </w:pPr>
          </w:p>
        </w:tc>
        <w:tc>
          <w:tcPr>
            <w:tcW w:w="1673" w:type="dxa"/>
          </w:tcPr>
          <w:p w:rsidR="00F95C86" w:rsidRDefault="00F95C86" w:rsidP="002173AC">
            <w:pPr>
              <w:spacing w:after="0" w:line="276" w:lineRule="auto"/>
              <w:jc w:val="center"/>
            </w:pPr>
            <w:r>
              <w:t>0.</w:t>
            </w:r>
            <w:r w:rsidR="002173AC">
              <w:t>8779132</w:t>
            </w:r>
          </w:p>
        </w:tc>
      </w:tr>
      <w:tr w:rsidR="00F95C86" w:rsidTr="00F828EB">
        <w:tc>
          <w:tcPr>
            <w:tcW w:w="1672" w:type="dxa"/>
          </w:tcPr>
          <w:p w:rsidR="00F95C86" w:rsidRDefault="00F95C86" w:rsidP="00F828EB">
            <w:pPr>
              <w:spacing w:after="0" w:line="276" w:lineRule="auto"/>
              <w:jc w:val="left"/>
            </w:pPr>
            <w:proofErr w:type="spellStart"/>
            <w:r w:rsidRPr="00C655DE">
              <w:t>Curr</w:t>
            </w:r>
            <w:proofErr w:type="spellEnd"/>
            <w:r w:rsidRPr="00C655DE">
              <w:t>.</w:t>
            </w:r>
          </w:p>
        </w:tc>
        <w:tc>
          <w:tcPr>
            <w:tcW w:w="1673" w:type="dxa"/>
          </w:tcPr>
          <w:p w:rsidR="00F95C86" w:rsidRDefault="00F95C86" w:rsidP="00F828EB">
            <w:pPr>
              <w:spacing w:after="0" w:line="276" w:lineRule="auto"/>
              <w:jc w:val="left"/>
            </w:pPr>
            <w:r w:rsidRPr="00C655DE">
              <w:t>Currency</w:t>
            </w:r>
          </w:p>
        </w:tc>
        <w:tc>
          <w:tcPr>
            <w:tcW w:w="1673" w:type="dxa"/>
          </w:tcPr>
          <w:p w:rsidR="00F95C86" w:rsidRDefault="00F95C86" w:rsidP="002173AC">
            <w:pPr>
              <w:spacing w:after="0" w:line="276" w:lineRule="auto"/>
              <w:jc w:val="center"/>
            </w:pPr>
            <w:r>
              <w:t>0.</w:t>
            </w:r>
            <w:r w:rsidR="002173AC">
              <w:t>80033726</w:t>
            </w:r>
          </w:p>
        </w:tc>
      </w:tr>
      <w:tr w:rsidR="00F95C86" w:rsidTr="00F828EB">
        <w:tc>
          <w:tcPr>
            <w:tcW w:w="1672" w:type="dxa"/>
          </w:tcPr>
          <w:p w:rsidR="00F95C86" w:rsidRPr="00C655DE" w:rsidRDefault="00F95C86" w:rsidP="00F828EB">
            <w:pPr>
              <w:spacing w:after="0" w:line="276" w:lineRule="auto"/>
              <w:jc w:val="left"/>
            </w:pPr>
            <w:proofErr w:type="spellStart"/>
            <w:r w:rsidRPr="00C655DE">
              <w:t>Crcy</w:t>
            </w:r>
            <w:proofErr w:type="spellEnd"/>
          </w:p>
        </w:tc>
        <w:tc>
          <w:tcPr>
            <w:tcW w:w="1673" w:type="dxa"/>
          </w:tcPr>
          <w:p w:rsidR="00F95C86" w:rsidRDefault="00F95C86" w:rsidP="00F828EB">
            <w:pPr>
              <w:spacing w:after="0" w:line="276" w:lineRule="auto"/>
              <w:jc w:val="left"/>
            </w:pPr>
            <w:r w:rsidRPr="00C655DE">
              <w:t>Currency</w:t>
            </w:r>
          </w:p>
        </w:tc>
        <w:tc>
          <w:tcPr>
            <w:tcW w:w="1673" w:type="dxa"/>
          </w:tcPr>
          <w:p w:rsidR="00F95C86" w:rsidRDefault="00F95C86" w:rsidP="002173AC">
            <w:pPr>
              <w:spacing w:after="0" w:line="276" w:lineRule="auto"/>
              <w:jc w:val="center"/>
            </w:pPr>
            <w:r>
              <w:t>0.7</w:t>
            </w:r>
            <w:r w:rsidR="002173AC">
              <w:t>9380125</w:t>
            </w:r>
          </w:p>
        </w:tc>
      </w:tr>
      <w:tr w:rsidR="002173AC" w:rsidTr="00F828EB">
        <w:tc>
          <w:tcPr>
            <w:tcW w:w="1672" w:type="dxa"/>
          </w:tcPr>
          <w:p w:rsidR="002173AC" w:rsidRDefault="002173AC" w:rsidP="00F828EB">
            <w:pPr>
              <w:spacing w:after="0" w:line="276" w:lineRule="auto"/>
              <w:jc w:val="left"/>
            </w:pPr>
            <w:r>
              <w:t>Begins On</w:t>
            </w:r>
          </w:p>
        </w:tc>
        <w:tc>
          <w:tcPr>
            <w:tcW w:w="1673" w:type="dxa"/>
          </w:tcPr>
          <w:p w:rsidR="002173AC" w:rsidRDefault="002173AC" w:rsidP="00F828EB">
            <w:pPr>
              <w:spacing w:after="0" w:line="276" w:lineRule="auto"/>
              <w:jc w:val="left"/>
            </w:pPr>
            <w:r w:rsidRPr="00C655DE">
              <w:t>Trip Begins On</w:t>
            </w:r>
          </w:p>
        </w:tc>
        <w:tc>
          <w:tcPr>
            <w:tcW w:w="1673" w:type="dxa"/>
          </w:tcPr>
          <w:p w:rsidR="002173AC" w:rsidRDefault="002173AC" w:rsidP="00F828EB">
            <w:pPr>
              <w:spacing w:after="0" w:line="276" w:lineRule="auto"/>
              <w:jc w:val="center"/>
            </w:pPr>
            <w:r>
              <w:t>0.7708334</w:t>
            </w:r>
          </w:p>
        </w:tc>
      </w:tr>
      <w:tr w:rsidR="002173AC" w:rsidTr="00F828EB">
        <w:tc>
          <w:tcPr>
            <w:tcW w:w="1672" w:type="dxa"/>
          </w:tcPr>
          <w:p w:rsidR="002173AC" w:rsidRDefault="009413E4" w:rsidP="00F828EB">
            <w:pPr>
              <w:spacing w:after="0" w:line="276" w:lineRule="auto"/>
              <w:jc w:val="left"/>
            </w:pPr>
            <w:r w:rsidRPr="009413E4">
              <w:t>Trip Country/Group</w:t>
            </w:r>
          </w:p>
        </w:tc>
        <w:tc>
          <w:tcPr>
            <w:tcW w:w="1673" w:type="dxa"/>
          </w:tcPr>
          <w:p w:rsidR="002173AC" w:rsidRPr="00C655DE" w:rsidRDefault="009413E4" w:rsidP="00F828EB">
            <w:pPr>
              <w:spacing w:after="0" w:line="276" w:lineRule="auto"/>
              <w:jc w:val="left"/>
            </w:pPr>
            <w:r w:rsidRPr="009413E4">
              <w:t>Ctr2</w:t>
            </w:r>
          </w:p>
        </w:tc>
        <w:tc>
          <w:tcPr>
            <w:tcW w:w="1673" w:type="dxa"/>
          </w:tcPr>
          <w:p w:rsidR="002173AC" w:rsidRDefault="009413E4" w:rsidP="00F828EB">
            <w:pPr>
              <w:spacing w:after="0" w:line="276" w:lineRule="auto"/>
              <w:jc w:val="center"/>
            </w:pPr>
            <w:r>
              <w:t>0.767311</w:t>
            </w:r>
          </w:p>
        </w:tc>
      </w:tr>
      <w:tr w:rsidR="002173AC" w:rsidTr="00F828EB">
        <w:tc>
          <w:tcPr>
            <w:tcW w:w="1672" w:type="dxa"/>
          </w:tcPr>
          <w:p w:rsidR="002173AC" w:rsidRDefault="002173AC" w:rsidP="00F828EB">
            <w:pPr>
              <w:spacing w:after="0" w:line="276" w:lineRule="auto"/>
              <w:jc w:val="left"/>
            </w:pPr>
            <w:r w:rsidRPr="00C655DE">
              <w:t>Ends On</w:t>
            </w:r>
          </w:p>
        </w:tc>
        <w:tc>
          <w:tcPr>
            <w:tcW w:w="1673" w:type="dxa"/>
          </w:tcPr>
          <w:p w:rsidR="002173AC" w:rsidRDefault="002173AC" w:rsidP="00F828EB">
            <w:pPr>
              <w:spacing w:after="0" w:line="276" w:lineRule="auto"/>
              <w:jc w:val="left"/>
            </w:pPr>
            <w:r w:rsidRPr="00C655DE">
              <w:t>Trip Ends On</w:t>
            </w:r>
          </w:p>
        </w:tc>
        <w:tc>
          <w:tcPr>
            <w:tcW w:w="1673" w:type="dxa"/>
          </w:tcPr>
          <w:p w:rsidR="002173AC" w:rsidRDefault="002173AC" w:rsidP="00F828EB">
            <w:pPr>
              <w:spacing w:after="0" w:line="276" w:lineRule="auto"/>
              <w:jc w:val="center"/>
            </w:pPr>
            <w:r>
              <w:t>0.7625</w:t>
            </w:r>
          </w:p>
        </w:tc>
      </w:tr>
      <w:tr w:rsidR="002173AC" w:rsidTr="00F828EB">
        <w:tc>
          <w:tcPr>
            <w:tcW w:w="1672" w:type="dxa"/>
          </w:tcPr>
          <w:p w:rsidR="002173AC" w:rsidRDefault="002173AC" w:rsidP="00F828EB">
            <w:pPr>
              <w:spacing w:after="0" w:line="276" w:lineRule="auto"/>
              <w:jc w:val="left"/>
            </w:pPr>
            <w:r w:rsidRPr="00C655DE">
              <w:t>Amount</w:t>
            </w:r>
          </w:p>
        </w:tc>
        <w:tc>
          <w:tcPr>
            <w:tcW w:w="1673" w:type="dxa"/>
          </w:tcPr>
          <w:p w:rsidR="002173AC" w:rsidRDefault="002173AC" w:rsidP="00F828EB">
            <w:pPr>
              <w:spacing w:after="0" w:line="276" w:lineRule="auto"/>
              <w:jc w:val="left"/>
            </w:pPr>
            <w:r w:rsidRPr="00C655DE">
              <w:t>Receipt Amount</w:t>
            </w:r>
          </w:p>
        </w:tc>
        <w:tc>
          <w:tcPr>
            <w:tcW w:w="1673" w:type="dxa"/>
          </w:tcPr>
          <w:p w:rsidR="002173AC" w:rsidRDefault="002173AC" w:rsidP="002173AC">
            <w:pPr>
              <w:spacing w:after="0" w:line="276" w:lineRule="auto"/>
              <w:jc w:val="center"/>
            </w:pPr>
            <w:r>
              <w:t>0.7410714</w:t>
            </w:r>
          </w:p>
        </w:tc>
      </w:tr>
      <w:tr w:rsidR="00F95C86" w:rsidTr="00F828EB">
        <w:tc>
          <w:tcPr>
            <w:tcW w:w="1672" w:type="dxa"/>
          </w:tcPr>
          <w:p w:rsidR="00F95C86" w:rsidRDefault="00F95C86" w:rsidP="00F828EB">
            <w:pPr>
              <w:spacing w:after="0" w:line="276" w:lineRule="auto"/>
              <w:jc w:val="left"/>
            </w:pPr>
            <w:r w:rsidRPr="00C655DE">
              <w:t>Total</w:t>
            </w:r>
          </w:p>
        </w:tc>
        <w:tc>
          <w:tcPr>
            <w:tcW w:w="1673" w:type="dxa"/>
          </w:tcPr>
          <w:p w:rsidR="00F95C86" w:rsidRDefault="00F95C86" w:rsidP="00F828EB">
            <w:pPr>
              <w:spacing w:after="0" w:line="276" w:lineRule="auto"/>
              <w:jc w:val="left"/>
            </w:pPr>
            <w:r w:rsidRPr="00C655DE">
              <w:t>Total Cost</w:t>
            </w:r>
          </w:p>
        </w:tc>
        <w:tc>
          <w:tcPr>
            <w:tcW w:w="1673" w:type="dxa"/>
          </w:tcPr>
          <w:p w:rsidR="00F95C86" w:rsidRDefault="00F95C86" w:rsidP="00F828EB">
            <w:pPr>
              <w:spacing w:after="0" w:line="276" w:lineRule="auto"/>
              <w:jc w:val="center"/>
            </w:pPr>
            <w:r>
              <w:t>0.7333335</w:t>
            </w:r>
          </w:p>
        </w:tc>
      </w:tr>
      <w:tr w:rsidR="00F95C86" w:rsidTr="00F828EB">
        <w:tc>
          <w:tcPr>
            <w:tcW w:w="1672" w:type="dxa"/>
          </w:tcPr>
          <w:p w:rsidR="00F95C86" w:rsidRDefault="00F95C86" w:rsidP="00F828EB">
            <w:pPr>
              <w:spacing w:after="0" w:line="276" w:lineRule="auto"/>
              <w:jc w:val="left"/>
            </w:pPr>
            <w:r w:rsidRPr="00C655DE">
              <w:t>Trip</w:t>
            </w:r>
          </w:p>
        </w:tc>
        <w:tc>
          <w:tcPr>
            <w:tcW w:w="1673" w:type="dxa"/>
          </w:tcPr>
          <w:p w:rsidR="00F95C86" w:rsidRDefault="00F95C86" w:rsidP="00F828EB">
            <w:pPr>
              <w:spacing w:after="0" w:line="276" w:lineRule="auto"/>
              <w:jc w:val="left"/>
            </w:pPr>
            <w:r w:rsidRPr="00C655DE">
              <w:t>Trip Destination</w:t>
            </w:r>
          </w:p>
        </w:tc>
        <w:tc>
          <w:tcPr>
            <w:tcW w:w="1673" w:type="dxa"/>
          </w:tcPr>
          <w:p w:rsidR="00F95C86" w:rsidRDefault="00F95C86" w:rsidP="00F828EB">
            <w:pPr>
              <w:spacing w:after="0" w:line="276" w:lineRule="auto"/>
              <w:jc w:val="center"/>
            </w:pPr>
            <w:r>
              <w:t>0.7321428</w:t>
            </w:r>
          </w:p>
        </w:tc>
      </w:tr>
      <w:tr w:rsidR="00F95C86" w:rsidTr="00F828EB">
        <w:tc>
          <w:tcPr>
            <w:tcW w:w="1672" w:type="dxa"/>
          </w:tcPr>
          <w:p w:rsidR="00F95C86" w:rsidRDefault="00F95C86" w:rsidP="00F828EB">
            <w:pPr>
              <w:spacing w:after="0" w:line="276" w:lineRule="auto"/>
              <w:jc w:val="left"/>
            </w:pPr>
            <w:proofErr w:type="spellStart"/>
            <w:r w:rsidRPr="00C655DE">
              <w:t>Pd</w:t>
            </w:r>
            <w:proofErr w:type="spellEnd"/>
            <w:r w:rsidRPr="00C655DE">
              <w:t xml:space="preserve"> by Comp</w:t>
            </w:r>
          </w:p>
        </w:tc>
        <w:tc>
          <w:tcPr>
            <w:tcW w:w="1673" w:type="dxa"/>
          </w:tcPr>
          <w:p w:rsidR="00F95C86" w:rsidRDefault="00F95C86" w:rsidP="00F828EB">
            <w:pPr>
              <w:spacing w:after="0" w:line="276" w:lineRule="auto"/>
              <w:jc w:val="left"/>
            </w:pPr>
            <w:r w:rsidRPr="00C655DE">
              <w:t>Paid by Company</w:t>
            </w:r>
          </w:p>
        </w:tc>
        <w:tc>
          <w:tcPr>
            <w:tcW w:w="1673" w:type="dxa"/>
          </w:tcPr>
          <w:p w:rsidR="00F95C86" w:rsidRDefault="00F95C86" w:rsidP="00F828EB">
            <w:pPr>
              <w:spacing w:after="0" w:line="276" w:lineRule="auto"/>
              <w:jc w:val="center"/>
            </w:pPr>
            <w:r>
              <w:t>0.6904762</w:t>
            </w:r>
          </w:p>
        </w:tc>
      </w:tr>
      <w:tr w:rsidR="00F95C86" w:rsidTr="00F828EB">
        <w:tc>
          <w:tcPr>
            <w:tcW w:w="1672" w:type="dxa"/>
          </w:tcPr>
          <w:p w:rsidR="00F95C86" w:rsidRDefault="00F95C86" w:rsidP="00F828EB">
            <w:pPr>
              <w:spacing w:after="0" w:line="276" w:lineRule="auto"/>
              <w:jc w:val="left"/>
            </w:pPr>
            <w:r w:rsidRPr="00C655DE">
              <w:t>Period</w:t>
            </w:r>
          </w:p>
        </w:tc>
        <w:tc>
          <w:tcPr>
            <w:tcW w:w="1673" w:type="dxa"/>
          </w:tcPr>
          <w:p w:rsidR="00F95C86" w:rsidRDefault="00F95C86" w:rsidP="00F828EB">
            <w:pPr>
              <w:spacing w:after="0" w:line="276" w:lineRule="auto"/>
              <w:jc w:val="left"/>
            </w:pPr>
            <w:r w:rsidRPr="00C655DE">
              <w:t>Period Number</w:t>
            </w:r>
          </w:p>
        </w:tc>
        <w:tc>
          <w:tcPr>
            <w:tcW w:w="1673" w:type="dxa"/>
          </w:tcPr>
          <w:p w:rsidR="00F95C86" w:rsidRDefault="00F95C86" w:rsidP="00F828EB">
            <w:pPr>
              <w:spacing w:after="0" w:line="276" w:lineRule="auto"/>
              <w:jc w:val="center"/>
            </w:pPr>
            <w:r>
              <w:t>0.6666667</w:t>
            </w:r>
          </w:p>
        </w:tc>
      </w:tr>
      <w:tr w:rsidR="00F95C86" w:rsidTr="00F828EB">
        <w:tc>
          <w:tcPr>
            <w:tcW w:w="1672" w:type="dxa"/>
          </w:tcPr>
          <w:p w:rsidR="00F95C86" w:rsidRDefault="00F95C86" w:rsidP="00F828EB">
            <w:pPr>
              <w:spacing w:after="0" w:line="276" w:lineRule="auto"/>
              <w:jc w:val="left"/>
            </w:pPr>
            <w:r w:rsidRPr="00C655DE">
              <w:t>Trip</w:t>
            </w:r>
          </w:p>
        </w:tc>
        <w:tc>
          <w:tcPr>
            <w:tcW w:w="1673" w:type="dxa"/>
          </w:tcPr>
          <w:p w:rsidR="00F95C86" w:rsidRDefault="00F95C86" w:rsidP="00F828EB">
            <w:pPr>
              <w:spacing w:after="0" w:line="276" w:lineRule="auto"/>
              <w:jc w:val="left"/>
            </w:pPr>
            <w:r w:rsidRPr="00C655DE">
              <w:t>Trip Number</w:t>
            </w:r>
          </w:p>
        </w:tc>
        <w:tc>
          <w:tcPr>
            <w:tcW w:w="1673" w:type="dxa"/>
          </w:tcPr>
          <w:p w:rsidR="00F95C86" w:rsidRDefault="00F95C86" w:rsidP="00F828EB">
            <w:pPr>
              <w:spacing w:after="0" w:line="276" w:lineRule="auto"/>
              <w:jc w:val="center"/>
            </w:pPr>
            <w:r>
              <w:t>0.6666667</w:t>
            </w:r>
          </w:p>
        </w:tc>
      </w:tr>
      <w:tr w:rsidR="00F95C86" w:rsidTr="00F828EB">
        <w:tc>
          <w:tcPr>
            <w:tcW w:w="1672" w:type="dxa"/>
          </w:tcPr>
          <w:p w:rsidR="00F95C86" w:rsidRDefault="00F95C86" w:rsidP="00F828EB">
            <w:pPr>
              <w:spacing w:after="0" w:line="276" w:lineRule="auto"/>
              <w:jc w:val="left"/>
            </w:pPr>
            <w:proofErr w:type="spellStart"/>
            <w:r w:rsidRPr="00C655DE">
              <w:t>Pers.No</w:t>
            </w:r>
            <w:proofErr w:type="spellEnd"/>
            <w:r w:rsidRPr="00C655DE">
              <w:t>.</w:t>
            </w:r>
          </w:p>
        </w:tc>
        <w:tc>
          <w:tcPr>
            <w:tcW w:w="1673" w:type="dxa"/>
          </w:tcPr>
          <w:p w:rsidR="00F95C86" w:rsidRDefault="00F95C86" w:rsidP="00F828EB">
            <w:pPr>
              <w:spacing w:after="0" w:line="276" w:lineRule="auto"/>
              <w:jc w:val="left"/>
            </w:pPr>
            <w:r w:rsidRPr="00C655DE">
              <w:t>Sequential no.</w:t>
            </w:r>
          </w:p>
        </w:tc>
        <w:tc>
          <w:tcPr>
            <w:tcW w:w="1673" w:type="dxa"/>
          </w:tcPr>
          <w:p w:rsidR="00F95C86" w:rsidRDefault="00F95C86" w:rsidP="00F828EB">
            <w:pPr>
              <w:spacing w:after="0" w:line="276" w:lineRule="auto"/>
              <w:jc w:val="center"/>
            </w:pPr>
            <w:r>
              <w:t>0.5555556</w:t>
            </w:r>
          </w:p>
        </w:tc>
      </w:tr>
      <w:tr w:rsidR="00F95C86" w:rsidTr="00F828EB">
        <w:tc>
          <w:tcPr>
            <w:tcW w:w="1672" w:type="dxa"/>
          </w:tcPr>
          <w:p w:rsidR="00F95C86" w:rsidRDefault="00F95C86" w:rsidP="00F828EB">
            <w:pPr>
              <w:spacing w:after="0" w:line="276" w:lineRule="auto"/>
              <w:jc w:val="left"/>
            </w:pPr>
            <w:r w:rsidRPr="00C655DE">
              <w:t>M/Km</w:t>
            </w:r>
          </w:p>
        </w:tc>
        <w:tc>
          <w:tcPr>
            <w:tcW w:w="1673" w:type="dxa"/>
          </w:tcPr>
          <w:p w:rsidR="00F95C86" w:rsidRDefault="00F95C86" w:rsidP="00F828EB">
            <w:pPr>
              <w:spacing w:after="0" w:line="276" w:lineRule="auto"/>
              <w:jc w:val="left"/>
            </w:pPr>
            <w:r w:rsidRPr="00C655DE">
              <w:t>Total Miles/Km</w:t>
            </w:r>
          </w:p>
        </w:tc>
        <w:tc>
          <w:tcPr>
            <w:tcW w:w="1673" w:type="dxa"/>
          </w:tcPr>
          <w:p w:rsidR="00F95C86" w:rsidRDefault="00F95C86" w:rsidP="00F828EB">
            <w:pPr>
              <w:spacing w:after="0" w:line="276" w:lineRule="auto"/>
              <w:jc w:val="center"/>
            </w:pPr>
            <w:r>
              <w:t>0.55</w:t>
            </w:r>
          </w:p>
        </w:tc>
      </w:tr>
    </w:tbl>
    <w:p w:rsidR="00F95C86" w:rsidRPr="00F95C86" w:rsidRDefault="00F95C86" w:rsidP="00F95C86">
      <w:pPr>
        <w:rPr>
          <w:lang w:eastAsia="en-AU"/>
        </w:rPr>
      </w:pPr>
    </w:p>
    <w:p w:rsidR="00F95C86" w:rsidRDefault="004D6570" w:rsidP="00F40A1E">
      <w:r>
        <w:lastRenderedPageBreak/>
        <w:t xml:space="preserve">We notice that now we have an increased number of matches (15 compared to 14 in the previous trials). The column </w:t>
      </w:r>
      <w:r>
        <w:rPr>
          <w:lang w:eastAsia="en-AU"/>
        </w:rPr>
        <w:t xml:space="preserve">{Trip, Trip Destination} is matched again and the newly </w:t>
      </w:r>
      <w:r w:rsidR="00132048">
        <w:rPr>
          <w:lang w:eastAsia="en-AU"/>
        </w:rPr>
        <w:t xml:space="preserve">previously </w:t>
      </w:r>
      <w:r>
        <w:rPr>
          <w:lang w:eastAsia="en-AU"/>
        </w:rPr>
        <w:t>matched column {</w:t>
      </w:r>
      <w:r w:rsidRPr="009413E4">
        <w:t>Trip Country/</w:t>
      </w:r>
      <w:r w:rsidR="00A14A38" w:rsidRPr="009413E4">
        <w:t>Group</w:t>
      </w:r>
      <w:r w:rsidR="00A14A38">
        <w:rPr>
          <w:lang w:eastAsia="en-AU"/>
        </w:rPr>
        <w:t>,</w:t>
      </w:r>
      <w:r>
        <w:rPr>
          <w:lang w:eastAsia="en-AU"/>
        </w:rPr>
        <w:t xml:space="preserve"> </w:t>
      </w:r>
      <w:r w:rsidRPr="009413E4">
        <w:t>Ctr2</w:t>
      </w:r>
      <w:r>
        <w:rPr>
          <w:lang w:eastAsia="en-AU"/>
        </w:rPr>
        <w:t xml:space="preserve">} has a higher similarity score. </w:t>
      </w:r>
      <w:r w:rsidR="007247D0">
        <w:rPr>
          <w:lang w:eastAsia="en-AU"/>
        </w:rPr>
        <w:t>We have found that combining</w:t>
      </w:r>
      <w:r w:rsidR="00A14A38">
        <w:rPr>
          <w:lang w:eastAsia="en-AU"/>
        </w:rPr>
        <w:t xml:space="preserve"> matching algorithms resulted in higher number of matches</w:t>
      </w:r>
      <w:r w:rsidR="00132048">
        <w:rPr>
          <w:lang w:eastAsia="en-AU"/>
        </w:rPr>
        <w:t>.</w:t>
      </w:r>
      <w:r w:rsidR="00A14A38">
        <w:rPr>
          <w:lang w:eastAsia="en-AU"/>
        </w:rPr>
        <w:t xml:space="preserve"> </w:t>
      </w:r>
      <w:r w:rsidR="00132048">
        <w:rPr>
          <w:lang w:eastAsia="en-AU"/>
        </w:rPr>
        <w:t>S</w:t>
      </w:r>
      <w:r w:rsidR="00A14A38">
        <w:rPr>
          <w:lang w:eastAsia="en-AU"/>
        </w:rPr>
        <w:t xml:space="preserve">everal tuning methods can be applied in order to enhance the similarity score as well. </w:t>
      </w:r>
      <w:r w:rsidR="007247D0">
        <w:rPr>
          <w:lang w:eastAsia="en-AU"/>
        </w:rPr>
        <w:t xml:space="preserve">Trying other combination algorithms instead of the naïve average </w:t>
      </w:r>
      <w:r w:rsidR="00DE5FE9">
        <w:rPr>
          <w:lang w:eastAsia="en-AU"/>
        </w:rPr>
        <w:t>will</w:t>
      </w:r>
      <w:r w:rsidR="007247D0">
        <w:rPr>
          <w:lang w:eastAsia="en-AU"/>
        </w:rPr>
        <w:t xml:space="preserve"> be an essential part of </w:t>
      </w:r>
      <w:r w:rsidR="00DE5FE9">
        <w:rPr>
          <w:lang w:eastAsia="en-AU"/>
        </w:rPr>
        <w:t>our</w:t>
      </w:r>
      <w:r w:rsidR="007247D0">
        <w:rPr>
          <w:lang w:eastAsia="en-AU"/>
        </w:rPr>
        <w:t xml:space="preserve"> future work.</w:t>
      </w:r>
    </w:p>
    <w:p w:rsidR="008B197E" w:rsidRDefault="00725DFC">
      <w:pPr>
        <w:pStyle w:val="Heading1"/>
        <w:spacing w:before="120"/>
      </w:pPr>
      <w:r>
        <w:t>CONCLUSION AND FUTURE WORK</w:t>
      </w:r>
    </w:p>
    <w:p w:rsidR="00A54462" w:rsidRDefault="00F71EE4" w:rsidP="00684877">
      <w:pPr>
        <w:pStyle w:val="BodyTextIndent"/>
        <w:spacing w:after="120"/>
        <w:ind w:firstLine="0"/>
      </w:pPr>
      <w:r>
        <w:t>In this paper, we presented a framework enabl</w:t>
      </w:r>
      <w:r w:rsidR="00CF7A88">
        <w:t>ing</w:t>
      </w:r>
      <w:r>
        <w:t xml:space="preserve"> </w:t>
      </w:r>
      <w:proofErr w:type="spellStart"/>
      <w:r>
        <w:t>mashup</w:t>
      </w:r>
      <w:proofErr w:type="spellEnd"/>
      <w:r>
        <w:t xml:space="preserve"> </w:t>
      </w:r>
      <w:r w:rsidR="000D3077">
        <w:t xml:space="preserve">of </w:t>
      </w:r>
      <w:r w:rsidR="003371E9">
        <w:t xml:space="preserve">potentially </w:t>
      </w:r>
      <w:r w:rsidR="00364CBF">
        <w:t>noisy</w:t>
      </w:r>
      <w:r w:rsidR="003371E9">
        <w:t xml:space="preserve"> </w:t>
      </w:r>
      <w:r>
        <w:t xml:space="preserve">enterprise </w:t>
      </w:r>
      <w:r w:rsidR="00E562BC">
        <w:t>and external data.</w:t>
      </w:r>
      <w:r w:rsidR="00FB6469">
        <w:t xml:space="preserve"> </w:t>
      </w:r>
      <w:r w:rsidR="002B6C70">
        <w:t>The implementation is based on Google Refine</w:t>
      </w:r>
      <w:r w:rsidR="00AB0809">
        <w:t xml:space="preserve"> and uses Freebase to </w:t>
      </w:r>
      <w:r w:rsidR="00CF7A88">
        <w:t>annotate</w:t>
      </w:r>
      <w:r w:rsidR="00C565B9">
        <w:t xml:space="preserve"> data with rich types</w:t>
      </w:r>
      <w:r w:rsidR="00AB0809">
        <w:t>.</w:t>
      </w:r>
      <w:r w:rsidR="00C565B9">
        <w:t xml:space="preserve"> As a result, the </w:t>
      </w:r>
      <w:r w:rsidR="00CE18B5">
        <w:t xml:space="preserve">matching process </w:t>
      </w:r>
      <w:r w:rsidR="00F51B5C">
        <w:t xml:space="preserve">of heterogeneous data sources </w:t>
      </w:r>
      <w:r w:rsidR="00CE18B5">
        <w:t>is improved.</w:t>
      </w:r>
      <w:r w:rsidR="000A1F3F">
        <w:t xml:space="preserve"> Our preliminary evaluation </w:t>
      </w:r>
      <w:r w:rsidR="00005D59">
        <w:t xml:space="preserve">shows that </w:t>
      </w:r>
      <w:r w:rsidR="00750EB8">
        <w:t xml:space="preserve">for </w:t>
      </w:r>
      <w:r w:rsidR="00890799">
        <w:t>datasets</w:t>
      </w:r>
      <w:r w:rsidR="0000325E">
        <w:t xml:space="preserve"> where mapping</w:t>
      </w:r>
      <w:r w:rsidR="00E63B13">
        <w:t>s</w:t>
      </w:r>
      <w:r w:rsidR="0000325E">
        <w:t xml:space="preserve"> w</w:t>
      </w:r>
      <w:r w:rsidR="00E63B13">
        <w:t>ere relevant yet not proposed</w:t>
      </w:r>
      <w:r w:rsidR="0000325E">
        <w:t xml:space="preserve">, </w:t>
      </w:r>
      <w:r w:rsidR="00E63B13">
        <w:t xml:space="preserve">our framework </w:t>
      </w:r>
      <w:r w:rsidR="002B55C8">
        <w:t>prov</w:t>
      </w:r>
      <w:r w:rsidR="005E67DB">
        <w:t>ide</w:t>
      </w:r>
      <w:r w:rsidR="006E5510">
        <w:t>s</w:t>
      </w:r>
      <w:r w:rsidR="005E67DB">
        <w:t xml:space="preserve"> high</w:t>
      </w:r>
      <w:r w:rsidR="006E5510">
        <w:t>er</w:t>
      </w:r>
      <w:r w:rsidR="005E67DB">
        <w:t xml:space="preserve"> </w:t>
      </w:r>
      <w:r w:rsidR="002B55C8">
        <w:t>quality matching results</w:t>
      </w:r>
      <w:r w:rsidR="005E67DB">
        <w:t xml:space="preserve">. </w:t>
      </w:r>
      <w:r w:rsidR="00A36903">
        <w:t xml:space="preserve">Additionally, </w:t>
      </w:r>
      <w:r w:rsidR="006B1CEE">
        <w:t>the number of matches discovered is increased</w:t>
      </w:r>
      <w:r w:rsidR="00A36903">
        <w:t xml:space="preserve"> </w:t>
      </w:r>
      <w:r w:rsidR="003D675A">
        <w:t xml:space="preserve">when Linked Data is used </w:t>
      </w:r>
      <w:r w:rsidR="00A36903">
        <w:t xml:space="preserve">in most </w:t>
      </w:r>
      <w:r w:rsidR="00890799">
        <w:t>datasets</w:t>
      </w:r>
      <w:r w:rsidR="006B1CEE">
        <w:t>.</w:t>
      </w:r>
      <w:r w:rsidR="00AF5F6B">
        <w:t xml:space="preserve"> </w:t>
      </w:r>
      <w:r w:rsidR="000A1F3F">
        <w:t xml:space="preserve">We plan in future work to </w:t>
      </w:r>
      <w:r w:rsidR="000F2E73">
        <w:t xml:space="preserve">evaluate </w:t>
      </w:r>
      <w:r w:rsidR="000A1F3F">
        <w:t>the framework on large</w:t>
      </w:r>
      <w:r w:rsidR="005A01CB">
        <w:t>r</w:t>
      </w:r>
      <w:r w:rsidR="000A1F3F">
        <w:t xml:space="preserve"> </w:t>
      </w:r>
      <w:r w:rsidR="00890799">
        <w:t>datasets</w:t>
      </w:r>
      <w:r w:rsidR="000A1F3F">
        <w:t xml:space="preserve"> </w:t>
      </w:r>
      <w:r w:rsidR="00E36FAE">
        <w:t xml:space="preserve">using </w:t>
      </w:r>
      <w:r w:rsidR="000A1F3F">
        <w:t xml:space="preserve">rigorous </w:t>
      </w:r>
      <w:r w:rsidR="00CF7A88">
        <w:t xml:space="preserve">statistical analysis of </w:t>
      </w:r>
      <w:sdt>
        <w:sdtPr>
          <w:id w:val="590821195"/>
          <w:citation/>
        </w:sdtPr>
        <w:sdtContent>
          <w:r w:rsidR="00A4355A">
            <w:fldChar w:fldCharType="begin"/>
          </w:r>
          <w:r w:rsidR="00932031">
            <w:instrText xml:space="preserve"> CITATION Faw06 \l 1033 </w:instrText>
          </w:r>
          <w:r w:rsidR="00A4355A">
            <w:fldChar w:fldCharType="separate"/>
          </w:r>
          <w:r w:rsidR="00B364C4">
            <w:rPr>
              <w:noProof/>
            </w:rPr>
            <w:t>[</w:t>
          </w:r>
          <w:hyperlink w:anchor="Faw06" w:history="1">
            <w:r w:rsidR="00B364C4">
              <w:rPr>
                <w:noProof/>
              </w:rPr>
              <w:t>22</w:t>
            </w:r>
          </w:hyperlink>
          <w:r w:rsidR="00B364C4">
            <w:rPr>
              <w:noProof/>
            </w:rPr>
            <w:t>]</w:t>
          </w:r>
          <w:r w:rsidR="00A4355A">
            <w:fldChar w:fldCharType="end"/>
          </w:r>
        </w:sdtContent>
      </w:sdt>
      <w:r w:rsidR="000A1F3F">
        <w:t xml:space="preserve">. </w:t>
      </w:r>
      <w:r w:rsidR="00676909">
        <w:t xml:space="preserve">We </w:t>
      </w:r>
      <w:r w:rsidR="0089783B">
        <w:t>also consider integrating</w:t>
      </w:r>
      <w:r w:rsidR="005A01CB">
        <w:t xml:space="preserve"> </w:t>
      </w:r>
      <w:r w:rsidR="00D035CF">
        <w:t>additional</w:t>
      </w:r>
      <w:r w:rsidR="005A01CB">
        <w:t xml:space="preserve"> linked open data </w:t>
      </w:r>
      <w:r w:rsidR="00D035CF">
        <w:t xml:space="preserve">sources of semantic types </w:t>
      </w:r>
      <w:r w:rsidR="005A01CB">
        <w:t xml:space="preserve">such as </w:t>
      </w:r>
      <w:proofErr w:type="spellStart"/>
      <w:r w:rsidR="005A01CB" w:rsidRPr="00C3725B">
        <w:t>DBpedia</w:t>
      </w:r>
      <w:proofErr w:type="spellEnd"/>
      <w:r w:rsidR="003951CC" w:rsidRPr="00C3725B">
        <w:t xml:space="preserve"> </w:t>
      </w:r>
      <w:sdt>
        <w:sdtPr>
          <w:id w:val="-120615680"/>
          <w:citation/>
        </w:sdtPr>
        <w:sdtContent>
          <w:r w:rsidR="00A4355A" w:rsidRPr="00C3725B">
            <w:fldChar w:fldCharType="begin"/>
          </w:r>
          <w:r w:rsidR="00347CBF" w:rsidRPr="00C3725B">
            <w:instrText xml:space="preserve"> CITATION Aue07 \l 1033 </w:instrText>
          </w:r>
          <w:r w:rsidR="00A4355A" w:rsidRPr="00C3725B">
            <w:fldChar w:fldCharType="separate"/>
          </w:r>
          <w:r w:rsidR="00B364C4">
            <w:rPr>
              <w:noProof/>
            </w:rPr>
            <w:t>[</w:t>
          </w:r>
          <w:hyperlink w:anchor="Aue07" w:history="1">
            <w:r w:rsidR="00B364C4">
              <w:rPr>
                <w:noProof/>
              </w:rPr>
              <w:t>23</w:t>
            </w:r>
          </w:hyperlink>
          <w:r w:rsidR="00B364C4">
            <w:rPr>
              <w:noProof/>
            </w:rPr>
            <w:t>]</w:t>
          </w:r>
          <w:r w:rsidR="00A4355A" w:rsidRPr="00C3725B">
            <w:fldChar w:fldCharType="end"/>
          </w:r>
        </w:sdtContent>
      </w:sdt>
      <w:r w:rsidR="005A01CB" w:rsidRPr="00C3725B">
        <w:t xml:space="preserve"> or </w:t>
      </w:r>
      <w:r w:rsidR="00ED6EFD">
        <w:t>YAGO</w:t>
      </w:r>
      <w:r w:rsidR="00260388" w:rsidRPr="00C3725B">
        <w:t xml:space="preserve"> </w:t>
      </w:r>
      <w:sdt>
        <w:sdtPr>
          <w:id w:val="973879350"/>
          <w:citation/>
        </w:sdtPr>
        <w:sdtContent>
          <w:r w:rsidR="00A4355A" w:rsidRPr="00C3725B">
            <w:fldChar w:fldCharType="begin"/>
          </w:r>
          <w:r w:rsidR="00F01E21" w:rsidRPr="00C3725B">
            <w:instrText xml:space="preserve"> CITATION Suc07 \l 1033 </w:instrText>
          </w:r>
          <w:r w:rsidR="00A4355A" w:rsidRPr="00C3725B">
            <w:fldChar w:fldCharType="separate"/>
          </w:r>
          <w:r w:rsidR="00B364C4">
            <w:rPr>
              <w:noProof/>
            </w:rPr>
            <w:t>[</w:t>
          </w:r>
          <w:hyperlink w:anchor="Suc07" w:history="1">
            <w:r w:rsidR="00B364C4">
              <w:rPr>
                <w:noProof/>
              </w:rPr>
              <w:t>24</w:t>
            </w:r>
          </w:hyperlink>
          <w:r w:rsidR="00B364C4">
            <w:rPr>
              <w:noProof/>
            </w:rPr>
            <w:t>]</w:t>
          </w:r>
          <w:r w:rsidR="00A4355A" w:rsidRPr="00C3725B">
            <w:fldChar w:fldCharType="end"/>
          </w:r>
        </w:sdtContent>
      </w:sdt>
      <w:r w:rsidR="00A967DC">
        <w:t xml:space="preserve"> and evaluate our matching results against instance-based ontology alignment benchmarks such as</w:t>
      </w:r>
      <w:sdt>
        <w:sdtPr>
          <w:id w:val="-762527923"/>
          <w:citation/>
        </w:sdtPr>
        <w:sdtContent>
          <w:r w:rsidR="00A4355A">
            <w:fldChar w:fldCharType="begin"/>
          </w:r>
          <w:r w:rsidR="00A967DC">
            <w:instrText xml:space="preserve"> CITATION Ins11 \l 1033 </w:instrText>
          </w:r>
          <w:r w:rsidR="00A4355A">
            <w:fldChar w:fldCharType="separate"/>
          </w:r>
          <w:r w:rsidR="00B364C4">
            <w:rPr>
              <w:noProof/>
            </w:rPr>
            <w:t xml:space="preserve"> [</w:t>
          </w:r>
          <w:hyperlink w:anchor="Ins11" w:history="1">
            <w:r w:rsidR="00B364C4">
              <w:rPr>
                <w:noProof/>
              </w:rPr>
              <w:t>25</w:t>
            </w:r>
          </w:hyperlink>
          <w:r w:rsidR="00B364C4">
            <w:rPr>
              <w:noProof/>
            </w:rPr>
            <w:t>]</w:t>
          </w:r>
          <w:r w:rsidR="00A4355A">
            <w:fldChar w:fldCharType="end"/>
          </w:r>
        </w:sdtContent>
      </w:sdt>
      <w:r w:rsidR="00A967DC">
        <w:t xml:space="preserve"> </w:t>
      </w:r>
      <w:r w:rsidR="00024540">
        <w:t>or</w:t>
      </w:r>
      <w:r w:rsidR="00A967DC">
        <w:t xml:space="preserve"> </w:t>
      </w:r>
      <w:sdt>
        <w:sdtPr>
          <w:id w:val="-2123142338"/>
          <w:citation/>
        </w:sdtPr>
        <w:sdtContent>
          <w:r w:rsidR="00A4355A">
            <w:fldChar w:fldCharType="begin"/>
          </w:r>
          <w:r w:rsidR="00A967DC">
            <w:instrText xml:space="preserve"> CITATION Fer \l 1033 </w:instrText>
          </w:r>
          <w:r w:rsidR="00A4355A">
            <w:fldChar w:fldCharType="separate"/>
          </w:r>
          <w:r w:rsidR="00B364C4">
            <w:rPr>
              <w:noProof/>
            </w:rPr>
            <w:t>[</w:t>
          </w:r>
          <w:hyperlink w:anchor="Fer" w:history="1">
            <w:r w:rsidR="00B364C4">
              <w:rPr>
                <w:noProof/>
              </w:rPr>
              <w:t>26</w:t>
            </w:r>
          </w:hyperlink>
          <w:r w:rsidR="00B364C4">
            <w:rPr>
              <w:noProof/>
            </w:rPr>
            <w:t>]</w:t>
          </w:r>
          <w:r w:rsidR="00A4355A">
            <w:fldChar w:fldCharType="end"/>
          </w:r>
        </w:sdtContent>
      </w:sdt>
      <w:r w:rsidR="00E76E5E" w:rsidRPr="00C3725B">
        <w:t xml:space="preserve">. </w:t>
      </w:r>
      <w:r w:rsidR="00372E16" w:rsidRPr="00C3725B">
        <w:t xml:space="preserve">Another future work will be to generalize our approach </w:t>
      </w:r>
      <w:r w:rsidR="001F2A7F" w:rsidRPr="00C3725B">
        <w:t>on data schema</w:t>
      </w:r>
      <w:r w:rsidR="00CF7A88">
        <w:t>s</w:t>
      </w:r>
      <w:r w:rsidR="001F2A7F" w:rsidRPr="00C3725B">
        <w:t xml:space="preserve"> </w:t>
      </w:r>
      <w:r w:rsidR="00372E16" w:rsidRPr="00C3725B">
        <w:t xml:space="preserve">to </w:t>
      </w:r>
      <w:r w:rsidR="00097F63" w:rsidRPr="00C3725B">
        <w:t xml:space="preserve">data </w:t>
      </w:r>
      <w:r w:rsidR="00372E16" w:rsidRPr="00C3725B">
        <w:t>classification</w:t>
      </w:r>
      <w:r w:rsidR="00097F63" w:rsidRPr="00C3725B">
        <w:t>.</w:t>
      </w:r>
      <w:r w:rsidR="00372E16" w:rsidRPr="00C3725B">
        <w:t xml:space="preserve"> </w:t>
      </w:r>
      <w:r w:rsidR="00A54462" w:rsidRPr="00C3725B">
        <w:t xml:space="preserve">The same way </w:t>
      </w:r>
      <w:r w:rsidR="00684877" w:rsidRPr="00C3725B">
        <w:t xml:space="preserve">the </w:t>
      </w:r>
      <w:r w:rsidR="00A54462" w:rsidRPr="00C3725B">
        <w:t>AMC helps identifying the best match</w:t>
      </w:r>
      <w:r w:rsidR="001065F5">
        <w:t>es</w:t>
      </w:r>
      <w:r w:rsidR="00A54462" w:rsidRPr="00C3725B">
        <w:t xml:space="preserve"> for two datasets, we plan to use it for identifying the best statistical classif</w:t>
      </w:r>
      <w:r w:rsidR="00CF7A88">
        <w:t>iers</w:t>
      </w:r>
      <w:r w:rsidR="00A54462" w:rsidRPr="00C3725B">
        <w:t xml:space="preserve"> for a sole dataset, based on normalized scores.</w:t>
      </w:r>
    </w:p>
    <w:p w:rsidR="00AB7246" w:rsidRDefault="00AB7246" w:rsidP="00684877">
      <w:pPr>
        <w:pStyle w:val="BodyTextIndent"/>
        <w:spacing w:after="120"/>
        <w:ind w:firstLine="0"/>
      </w:pPr>
    </w:p>
    <w:p w:rsidR="008B197E" w:rsidRDefault="008B197E">
      <w:pPr>
        <w:pStyle w:val="Heading1"/>
        <w:spacing w:before="120"/>
      </w:pPr>
      <w:r>
        <w:t>REFERENCES</w:t>
      </w:r>
    </w:p>
    <w:sdt>
      <w:sdtPr>
        <w:rPr>
          <w:b/>
        </w:rPr>
        <w:id w:val="531228354"/>
        <w:docPartObj>
          <w:docPartGallery w:val="Bibliographies"/>
          <w:docPartUnique/>
        </w:docPartObj>
      </w:sdtPr>
      <w:sdtEndPr>
        <w:rPr>
          <w:b w:val="0"/>
        </w:rPr>
      </w:sdtEndPr>
      <w:sdtContent>
        <w:sdt>
          <w:sdtPr>
            <w:rPr>
              <w:b/>
            </w:rPr>
            <w:id w:val="-1457172505"/>
            <w:bibliography/>
          </w:sdtPr>
          <w:sdtEndPr>
            <w:rPr>
              <w:b w:val="0"/>
            </w:rPr>
          </w:sdtEndPr>
          <w:sdtContent>
            <w:p w:rsidR="00B364C4" w:rsidRDefault="00A4355A" w:rsidP="00B364C4">
              <w:pPr>
                <w:pStyle w:val="Bibliography"/>
                <w:rPr>
                  <w:noProof/>
                  <w:vanish/>
                </w:rPr>
              </w:pPr>
              <w:r>
                <w:rPr>
                  <w:kern w:val="28"/>
                  <w:sz w:val="24"/>
                </w:rPr>
                <w:fldChar w:fldCharType="begin"/>
              </w:r>
              <w:r w:rsidR="00A13109">
                <w:instrText xml:space="preserve"> BIBLIOGRAPHY </w:instrText>
              </w:r>
              <w:r>
                <w:rPr>
                  <w:kern w:val="28"/>
                  <w:sz w:val="24"/>
                </w:rPr>
                <w:fldChar w:fldCharType="separate"/>
              </w:r>
              <w:r w:rsidR="00B364C4">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t>[1]</w:t>
                    </w:r>
                  </w:p>
                </w:tc>
                <w:tc>
                  <w:tcPr>
                    <w:tcW w:w="0" w:type="auto"/>
                    <w:hideMark/>
                  </w:tcPr>
                  <w:p w:rsidR="00B364C4" w:rsidRDefault="00B364C4">
                    <w:pPr>
                      <w:pStyle w:val="Bibliography"/>
                      <w:rPr>
                        <w:rFonts w:eastAsiaTheme="minorEastAsia"/>
                        <w:noProof/>
                      </w:rPr>
                    </w:pPr>
                    <w:r>
                      <w:rPr>
                        <w:noProof/>
                      </w:rPr>
                      <w:t xml:space="preserve">Girija Limaye, Sunita Sarawagi, and Soumen Chakrabarti, "Annotating and Searching Web Tables Using Entities, Types and Relationships," </w:t>
                    </w:r>
                    <w:r>
                      <w:rPr>
                        <w:i/>
                        <w:iCs/>
                        <w:noProof/>
                      </w:rPr>
                      <w:t>Proceedings of the VLDB Endowment</w:t>
                    </w:r>
                    <w:r>
                      <w:rPr>
                        <w:noProof/>
                      </w:rPr>
                      <w:t>, vol. III, no. 1, pp. 1338-1347, September 2010.</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68" w:name="Her03"/>
                    <w:r>
                      <w:rPr>
                        <w:noProof/>
                      </w:rPr>
                      <w:t>[2]</w:t>
                    </w:r>
                    <w:bookmarkEnd w:id="68"/>
                  </w:p>
                </w:tc>
                <w:tc>
                  <w:tcPr>
                    <w:tcW w:w="0" w:type="auto"/>
                    <w:hideMark/>
                  </w:tcPr>
                  <w:p w:rsidR="00B364C4" w:rsidRDefault="00B364C4">
                    <w:pPr>
                      <w:pStyle w:val="Bibliography"/>
                      <w:rPr>
                        <w:rFonts w:eastAsiaTheme="minorEastAsia"/>
                        <w:noProof/>
                      </w:rPr>
                    </w:pPr>
                    <w:r>
                      <w:rPr>
                        <w:noProof/>
                      </w:rPr>
                      <w:t xml:space="preserve">Michael James Hernandez, </w:t>
                    </w:r>
                    <w:r>
                      <w:rPr>
                        <w:i/>
                        <w:iCs/>
                        <w:noProof/>
                      </w:rPr>
                      <w:t>Database design for mere mortals: a hands-on guide to relational database design</w:t>
                    </w:r>
                    <w:r>
                      <w:rPr>
                        <w:noProof/>
                      </w:rPr>
                      <w:t>.: Addison-Wesley,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69" w:name="Boy11"/>
                    <w:r>
                      <w:rPr>
                        <w:noProof/>
                      </w:rPr>
                      <w:t>[3]</w:t>
                    </w:r>
                    <w:bookmarkEnd w:id="69"/>
                  </w:p>
                </w:tc>
                <w:tc>
                  <w:tcPr>
                    <w:tcW w:w="0" w:type="auto"/>
                    <w:hideMark/>
                  </w:tcPr>
                  <w:p w:rsidR="00B364C4" w:rsidRDefault="00B364C4">
                    <w:pPr>
                      <w:pStyle w:val="Bibliography"/>
                      <w:rPr>
                        <w:rFonts w:eastAsiaTheme="minorEastAsia"/>
                        <w:noProof/>
                      </w:rPr>
                    </w:pPr>
                    <w:r>
                      <w:rPr>
                        <w:noProof/>
                      </w:rPr>
                      <w:t xml:space="preserve">Danah Boyd and Kate Crawford, "Six Provocations for Big Data," </w:t>
                    </w:r>
                    <w:r>
                      <w:rPr>
                        <w:i/>
                        <w:iCs/>
                        <w:noProof/>
                      </w:rPr>
                      <w:t>Computer and Information Science</w:t>
                    </w:r>
                    <w:r>
                      <w:rPr>
                        <w:noProof/>
                      </w:rPr>
                      <w:t>, vol. 123, no. 1,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0" w:name="LaV11"/>
                    <w:r>
                      <w:rPr>
                        <w:noProof/>
                      </w:rPr>
                      <w:t>[4]</w:t>
                    </w:r>
                    <w:bookmarkEnd w:id="70"/>
                  </w:p>
                </w:tc>
                <w:tc>
                  <w:tcPr>
                    <w:tcW w:w="0" w:type="auto"/>
                    <w:hideMark/>
                  </w:tcPr>
                  <w:p w:rsidR="00B364C4" w:rsidRDefault="00B364C4">
                    <w:pPr>
                      <w:pStyle w:val="Bibliography"/>
                      <w:rPr>
                        <w:rFonts w:eastAsiaTheme="minorEastAsia"/>
                        <w:noProof/>
                      </w:rPr>
                    </w:pPr>
                    <w:r>
                      <w:rPr>
                        <w:noProof/>
                      </w:rPr>
                      <w:t xml:space="preserve">Steve LaValle, Eric Lesser, Rebecca Shockley, Michael S. Hopkins, and Nina Kruschwitz, "Big Data, Analytics and the Path from Insights to Value," </w:t>
                    </w:r>
                    <w:r>
                      <w:rPr>
                        <w:i/>
                        <w:iCs/>
                        <w:noProof/>
                      </w:rPr>
                      <w:t>MIT Sloan Management Review</w:t>
                    </w:r>
                    <w:r>
                      <w:rPr>
                        <w:noProof/>
                      </w:rPr>
                      <w:t>, vol. 52, no. 2,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1" w:name="Kav11"/>
                    <w:r>
                      <w:rPr>
                        <w:noProof/>
                      </w:rPr>
                      <w:t>[5]</w:t>
                    </w:r>
                    <w:bookmarkEnd w:id="71"/>
                  </w:p>
                </w:tc>
                <w:tc>
                  <w:tcPr>
                    <w:tcW w:w="0" w:type="auto"/>
                    <w:hideMark/>
                  </w:tcPr>
                  <w:p w:rsidR="00B364C4" w:rsidRDefault="00B364C4">
                    <w:pPr>
                      <w:pStyle w:val="Bibliography"/>
                      <w:rPr>
                        <w:rFonts w:eastAsiaTheme="minorEastAsia"/>
                        <w:noProof/>
                      </w:rPr>
                    </w:pPr>
                    <w:r>
                      <w:rPr>
                        <w:noProof/>
                      </w:rPr>
                      <w:t xml:space="preserve">C. Kavitha, G. Sudha Sadasivam, and Sangeetha N. Shenoy, "Ontology Based Semantic Integration of Heterogeneous Databases," </w:t>
                    </w:r>
                    <w:r>
                      <w:rPr>
                        <w:i/>
                        <w:iCs/>
                        <w:noProof/>
                      </w:rPr>
                      <w:t>European Journal of Scientific Research</w:t>
                    </w:r>
                    <w:r>
                      <w:rPr>
                        <w:noProof/>
                      </w:rPr>
                      <w:t>, vol. 64, no. 1, pp. 115-122,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2" w:name="Goo"/>
                    <w:r>
                      <w:rPr>
                        <w:noProof/>
                      </w:rPr>
                      <w:t>[6]</w:t>
                    </w:r>
                    <w:bookmarkEnd w:id="72"/>
                  </w:p>
                </w:tc>
                <w:tc>
                  <w:tcPr>
                    <w:tcW w:w="0" w:type="auto"/>
                    <w:hideMark/>
                  </w:tcPr>
                  <w:p w:rsidR="00B364C4" w:rsidRDefault="00B364C4">
                    <w:pPr>
                      <w:pStyle w:val="Bibliography"/>
                      <w:rPr>
                        <w:rFonts w:eastAsiaTheme="minorEastAsia"/>
                        <w:noProof/>
                      </w:rPr>
                    </w:pPr>
                    <w:r>
                      <w:rPr>
                        <w:noProof/>
                      </w:rPr>
                      <w:t xml:space="preserve">Google Code. Google Refine. [Online]. </w:t>
                    </w:r>
                    <w:hyperlink r:id="rId23" w:history="1">
                      <w:r>
                        <w:rPr>
                          <w:rStyle w:val="Hyperlink"/>
                          <w:noProof/>
                        </w:rPr>
                        <w:t>http://code.google.com/p/google-refine/</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3" w:name="Biz09"/>
                    <w:r>
                      <w:rPr>
                        <w:noProof/>
                      </w:rPr>
                      <w:t>[7]</w:t>
                    </w:r>
                    <w:bookmarkEnd w:id="73"/>
                  </w:p>
                </w:tc>
                <w:tc>
                  <w:tcPr>
                    <w:tcW w:w="0" w:type="auto"/>
                    <w:hideMark/>
                  </w:tcPr>
                  <w:p w:rsidR="00B364C4" w:rsidRDefault="00B364C4">
                    <w:pPr>
                      <w:pStyle w:val="Bibliography"/>
                      <w:rPr>
                        <w:rFonts w:eastAsiaTheme="minorEastAsia"/>
                        <w:noProof/>
                      </w:rPr>
                    </w:pPr>
                    <w:r>
                      <w:rPr>
                        <w:noProof/>
                      </w:rPr>
                      <w:t xml:space="preserve">Christian Bizer, Tom Heath, and Tim Berners-Lee, "Linked Data - The Story So Far," </w:t>
                    </w:r>
                    <w:r>
                      <w:rPr>
                        <w:i/>
                        <w:iCs/>
                        <w:noProof/>
                      </w:rPr>
                      <w:t>International Journal on Semantic Web and Information Systems</w:t>
                    </w:r>
                    <w:r>
                      <w:rPr>
                        <w:noProof/>
                      </w:rPr>
                      <w:t>, vol. 5, no. 3, pp. 1-22, 2009.</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4" w:name="Peu12"/>
                    <w:r>
                      <w:rPr>
                        <w:noProof/>
                      </w:rPr>
                      <w:t>[8]</w:t>
                    </w:r>
                    <w:bookmarkEnd w:id="74"/>
                  </w:p>
                </w:tc>
                <w:tc>
                  <w:tcPr>
                    <w:tcW w:w="0" w:type="auto"/>
                    <w:hideMark/>
                  </w:tcPr>
                  <w:p w:rsidR="00B364C4" w:rsidRDefault="00B364C4">
                    <w:pPr>
                      <w:pStyle w:val="Bibliography"/>
                      <w:rPr>
                        <w:rFonts w:eastAsiaTheme="minorEastAsia"/>
                        <w:noProof/>
                      </w:rPr>
                    </w:pPr>
                    <w:r>
                      <w:rPr>
                        <w:noProof/>
                      </w:rPr>
                      <w:t xml:space="preserve">Eric Peukert, Julian Eberius, and Rahm Erhard, "A Self-Configuring Schema Matching System," in </w:t>
                    </w:r>
                    <w:r>
                      <w:rPr>
                        <w:i/>
                        <w:iCs/>
                        <w:noProof/>
                      </w:rPr>
                      <w:t xml:space="preserve">28th IEEE </w:t>
                    </w:r>
                    <w:r>
                      <w:rPr>
                        <w:i/>
                        <w:iCs/>
                        <w:noProof/>
                      </w:rPr>
                      <w:lastRenderedPageBreak/>
                      <w:t>International Conference on Data Engineering</w:t>
                    </w:r>
                    <w:r>
                      <w:rPr>
                        <w:noProof/>
                      </w:rPr>
                      <w:t>, 2012.</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5" w:name="Mil03"/>
                    <w:r>
                      <w:rPr>
                        <w:noProof/>
                      </w:rPr>
                      <w:t>[9]</w:t>
                    </w:r>
                    <w:bookmarkEnd w:id="75"/>
                  </w:p>
                </w:tc>
                <w:tc>
                  <w:tcPr>
                    <w:tcW w:w="0" w:type="auto"/>
                    <w:hideMark/>
                  </w:tcPr>
                  <w:p w:rsidR="00B364C4" w:rsidRDefault="00B364C4">
                    <w:pPr>
                      <w:pStyle w:val="Bibliography"/>
                      <w:rPr>
                        <w:rFonts w:eastAsiaTheme="minorEastAsia"/>
                        <w:noProof/>
                      </w:rPr>
                    </w:pPr>
                    <w:r>
                      <w:rPr>
                        <w:noProof/>
                      </w:rPr>
                      <w:t xml:space="preserve">Renee J. Miller and Periklis Andritsos, "On Schema Discovery," </w:t>
                    </w:r>
                    <w:r>
                      <w:rPr>
                        <w:i/>
                        <w:iCs/>
                        <w:noProof/>
                      </w:rPr>
                      <w:t>IEEE Data Engineering Bulletin</w:t>
                    </w:r>
                    <w:r>
                      <w:rPr>
                        <w:noProof/>
                      </w:rPr>
                      <w:t>, vol. 26, no. 3, pp. 40-45,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6" w:name="Rei04"/>
                    <w:r>
                      <w:rPr>
                        <w:noProof/>
                      </w:rPr>
                      <w:t>[10]</w:t>
                    </w:r>
                    <w:bookmarkEnd w:id="76"/>
                  </w:p>
                </w:tc>
                <w:tc>
                  <w:tcPr>
                    <w:tcW w:w="0" w:type="auto"/>
                    <w:hideMark/>
                  </w:tcPr>
                  <w:p w:rsidR="00B364C4" w:rsidRDefault="00B364C4">
                    <w:pPr>
                      <w:pStyle w:val="Bibliography"/>
                      <w:rPr>
                        <w:rFonts w:eastAsiaTheme="minorEastAsia"/>
                        <w:noProof/>
                      </w:rPr>
                    </w:pPr>
                    <w:r>
                      <w:rPr>
                        <w:noProof/>
                      </w:rPr>
                      <w:t xml:space="preserve">Davy de Castro Reis, Paulo B. Golgher, Altigran S. da Silva, and Alberto H. F. Laender, "Automatic Web News Extraction Using Tree Edit Distance," in </w:t>
                    </w:r>
                    <w:r>
                      <w:rPr>
                        <w:i/>
                        <w:iCs/>
                        <w:noProof/>
                      </w:rPr>
                      <w:t>13th International Conference on World Wide Web</w:t>
                    </w:r>
                    <w:r>
                      <w:rPr>
                        <w:noProof/>
                      </w:rPr>
                      <w:t>, 2004.</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7" w:name="Wan03"/>
                    <w:r>
                      <w:rPr>
                        <w:noProof/>
                      </w:rPr>
                      <w:t>[11]</w:t>
                    </w:r>
                    <w:bookmarkEnd w:id="77"/>
                  </w:p>
                </w:tc>
                <w:tc>
                  <w:tcPr>
                    <w:tcW w:w="0" w:type="auto"/>
                    <w:hideMark/>
                  </w:tcPr>
                  <w:p w:rsidR="00B364C4" w:rsidRDefault="00B364C4">
                    <w:pPr>
                      <w:pStyle w:val="Bibliography"/>
                      <w:rPr>
                        <w:rFonts w:eastAsiaTheme="minorEastAsia"/>
                        <w:noProof/>
                      </w:rPr>
                    </w:pPr>
                    <w:r>
                      <w:rPr>
                        <w:noProof/>
                      </w:rPr>
                      <w:t xml:space="preserve">Jiying Wang and Fred Lochovsky, "Data Extraction and Label Assignment for Web Databases," in </w:t>
                    </w:r>
                    <w:r>
                      <w:rPr>
                        <w:i/>
                        <w:iCs/>
                        <w:noProof/>
                      </w:rPr>
                      <w:t>12th International Conference on World Wide Web</w:t>
                    </w:r>
                    <w:r>
                      <w:rPr>
                        <w:noProof/>
                      </w:rPr>
                      <w:t>, 2003.</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8" w:name="Sda07"/>
                    <w:r>
                      <w:rPr>
                        <w:noProof/>
                      </w:rPr>
                      <w:t>[12]</w:t>
                    </w:r>
                    <w:bookmarkEnd w:id="78"/>
                  </w:p>
                </w:tc>
                <w:tc>
                  <w:tcPr>
                    <w:tcW w:w="0" w:type="auto"/>
                    <w:hideMark/>
                  </w:tcPr>
                  <w:p w:rsidR="00B364C4" w:rsidRDefault="00B364C4">
                    <w:pPr>
                      <w:pStyle w:val="Bibliography"/>
                      <w:rPr>
                        <w:rFonts w:eastAsiaTheme="minorEastAsia"/>
                        <w:noProof/>
                      </w:rPr>
                    </w:pPr>
                    <w:r>
                      <w:rPr>
                        <w:noProof/>
                      </w:rPr>
                      <w:t xml:space="preserve">Altigran S. da Silva, Denilson Barbosa, M. B. Joao Cavalcanti, and A. S. Marco Sevalho, "Labeling Data Extracted from the Web," in </w:t>
                    </w:r>
                    <w:r>
                      <w:rPr>
                        <w:i/>
                        <w:iCs/>
                        <w:noProof/>
                      </w:rPr>
                      <w:t>International Conference on the Move to Meaningful Internet Systems</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79" w:name="Fin10"/>
                    <w:r>
                      <w:rPr>
                        <w:noProof/>
                      </w:rPr>
                      <w:t>[13]</w:t>
                    </w:r>
                    <w:bookmarkEnd w:id="79"/>
                  </w:p>
                </w:tc>
                <w:tc>
                  <w:tcPr>
                    <w:tcW w:w="0" w:type="auto"/>
                    <w:hideMark/>
                  </w:tcPr>
                  <w:p w:rsidR="00B364C4" w:rsidRDefault="00B364C4">
                    <w:pPr>
                      <w:pStyle w:val="Bibliography"/>
                      <w:rPr>
                        <w:rFonts w:eastAsiaTheme="minorEastAsia"/>
                        <w:noProof/>
                      </w:rPr>
                    </w:pPr>
                    <w:r>
                      <w:rPr>
                        <w:noProof/>
                      </w:rPr>
                      <w:t xml:space="preserve">Tim Finin, Zareen Syed, Varish Mulwad, and Anupam Joshi, "Exploiting a Web of Semantic Data for Interpreting Tables," in </w:t>
                    </w:r>
                    <w:r>
                      <w:rPr>
                        <w:i/>
                        <w:iCs/>
                        <w:noProof/>
                      </w:rPr>
                      <w:t>Web Science Conference</w:t>
                    </w:r>
                    <w:r>
                      <w:rPr>
                        <w:noProof/>
                      </w:rPr>
                      <w:t>, 2010.</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0" w:name="Fin09"/>
                    <w:r>
                      <w:rPr>
                        <w:noProof/>
                      </w:rPr>
                      <w:t>[14]</w:t>
                    </w:r>
                    <w:bookmarkEnd w:id="80"/>
                  </w:p>
                </w:tc>
                <w:tc>
                  <w:tcPr>
                    <w:tcW w:w="0" w:type="auto"/>
                    <w:hideMark/>
                  </w:tcPr>
                  <w:p w:rsidR="00B364C4" w:rsidRDefault="00B364C4">
                    <w:pPr>
                      <w:pStyle w:val="Bibliography"/>
                      <w:rPr>
                        <w:rFonts w:eastAsiaTheme="minorEastAsia"/>
                        <w:noProof/>
                      </w:rPr>
                    </w:pPr>
                    <w:r>
                      <w:rPr>
                        <w:noProof/>
                      </w:rPr>
                      <w:t xml:space="preserve">Tim Finin, Zareen Syed, James Mayfield, Paul McNamee, and Christine Piatko, "Using Wikitology for Cross-Document Entity Coreference Resolution," in </w:t>
                    </w:r>
                    <w:r>
                      <w:rPr>
                        <w:i/>
                        <w:iCs/>
                        <w:noProof/>
                      </w:rPr>
                      <w:t>AAAI Spring Symposium on Learning by Reading and Learning to Read</w:t>
                    </w:r>
                    <w:r>
                      <w:rPr>
                        <w:noProof/>
                      </w:rPr>
                      <w:t>, 2009.</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1" w:name="Has11"/>
                    <w:r>
                      <w:rPr>
                        <w:noProof/>
                      </w:rPr>
                      <w:t>[15]</w:t>
                    </w:r>
                    <w:bookmarkEnd w:id="81"/>
                  </w:p>
                </w:tc>
                <w:tc>
                  <w:tcPr>
                    <w:tcW w:w="0" w:type="auto"/>
                    <w:hideMark/>
                  </w:tcPr>
                  <w:p w:rsidR="00B364C4" w:rsidRDefault="00B364C4">
                    <w:pPr>
                      <w:pStyle w:val="Bibliography"/>
                      <w:rPr>
                        <w:rFonts w:eastAsiaTheme="minorEastAsia"/>
                        <w:noProof/>
                      </w:rPr>
                    </w:pPr>
                    <w:r>
                      <w:rPr>
                        <w:noProof/>
                      </w:rPr>
                      <w:t xml:space="preserve">Oktie Hassanzadeh et al., "Helix: Online Enterprise Data Analytics," in </w:t>
                    </w:r>
                    <w:r>
                      <w:rPr>
                        <w:i/>
                        <w:iCs/>
                        <w:noProof/>
                      </w:rPr>
                      <w:t>20th International World Wide Web Conference - Demo Track</w:t>
                    </w:r>
                    <w:r>
                      <w:rPr>
                        <w:noProof/>
                      </w:rPr>
                      <w:t>,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2" w:name="Met"/>
                    <w:r>
                      <w:rPr>
                        <w:noProof/>
                      </w:rPr>
                      <w:t>[16]</w:t>
                    </w:r>
                    <w:bookmarkEnd w:id="82"/>
                  </w:p>
                </w:tc>
                <w:tc>
                  <w:tcPr>
                    <w:tcW w:w="0" w:type="auto"/>
                    <w:hideMark/>
                  </w:tcPr>
                  <w:p w:rsidR="00B364C4" w:rsidRDefault="00B364C4">
                    <w:pPr>
                      <w:pStyle w:val="Bibliography"/>
                      <w:rPr>
                        <w:rFonts w:eastAsiaTheme="minorEastAsia"/>
                        <w:noProof/>
                      </w:rPr>
                    </w:pPr>
                    <w:r>
                      <w:rPr>
                        <w:noProof/>
                      </w:rPr>
                      <w:t xml:space="preserve">Metaweb Technologies. Freebase. [Online]. </w:t>
                    </w:r>
                    <w:hyperlink r:id="rId24" w:history="1">
                      <w:r>
                        <w:rPr>
                          <w:rStyle w:val="Hyperlink"/>
                          <w:noProof/>
                        </w:rPr>
                        <w:t>http://www.freebase.com/</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3" w:name="Smi"/>
                    <w:r>
                      <w:rPr>
                        <w:noProof/>
                      </w:rPr>
                      <w:t>[17]</w:t>
                    </w:r>
                    <w:bookmarkEnd w:id="83"/>
                  </w:p>
                </w:tc>
                <w:tc>
                  <w:tcPr>
                    <w:tcW w:w="0" w:type="auto"/>
                    <w:hideMark/>
                  </w:tcPr>
                  <w:p w:rsidR="00B364C4" w:rsidRDefault="00B364C4">
                    <w:pPr>
                      <w:pStyle w:val="Bibliography"/>
                      <w:rPr>
                        <w:rFonts w:eastAsiaTheme="minorEastAsia"/>
                        <w:noProof/>
                      </w:rPr>
                    </w:pPr>
                    <w:r>
                      <w:rPr>
                        <w:noProof/>
                      </w:rPr>
                      <w:t xml:space="preserve">Google Code. Smilie Butterfly. [Online]. </w:t>
                    </w:r>
                    <w:hyperlink r:id="rId25" w:history="1">
                      <w:r>
                        <w:rPr>
                          <w:rStyle w:val="Hyperlink"/>
                          <w:noProof/>
                        </w:rPr>
                        <w:t>http://code.google.com/p/simile-butterfly/</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4" w:name="Peu11"/>
                    <w:r>
                      <w:rPr>
                        <w:noProof/>
                      </w:rPr>
                      <w:t>[18]</w:t>
                    </w:r>
                    <w:bookmarkEnd w:id="84"/>
                  </w:p>
                </w:tc>
                <w:tc>
                  <w:tcPr>
                    <w:tcW w:w="0" w:type="auto"/>
                    <w:hideMark/>
                  </w:tcPr>
                  <w:p w:rsidR="00B364C4" w:rsidRDefault="00B364C4">
                    <w:pPr>
                      <w:pStyle w:val="Bibliography"/>
                      <w:rPr>
                        <w:rFonts w:eastAsiaTheme="minorEastAsia"/>
                        <w:noProof/>
                      </w:rPr>
                    </w:pPr>
                    <w:r>
                      <w:rPr>
                        <w:noProof/>
                      </w:rPr>
                      <w:t xml:space="preserve">Eric Peukert, Julian Eberius, and Erhard Rahm, "AMC - A Framework for Modelling and Comparing Matching Systems as Matching Processes," in </w:t>
                    </w:r>
                    <w:r>
                      <w:rPr>
                        <w:i/>
                        <w:iCs/>
                        <w:noProof/>
                      </w:rPr>
                      <w:t>International Conference on Data Engineering - Demo Track</w:t>
                    </w:r>
                    <w:r>
                      <w:rPr>
                        <w:noProof/>
                      </w:rPr>
                      <w:t>, 2011.</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5" w:name="Str05"/>
                    <w:r>
                      <w:rPr>
                        <w:noProof/>
                      </w:rPr>
                      <w:t>[19]</w:t>
                    </w:r>
                    <w:bookmarkEnd w:id="85"/>
                  </w:p>
                </w:tc>
                <w:tc>
                  <w:tcPr>
                    <w:tcW w:w="0" w:type="auto"/>
                    <w:hideMark/>
                  </w:tcPr>
                  <w:p w:rsidR="00B364C4" w:rsidRDefault="00B364C4">
                    <w:pPr>
                      <w:pStyle w:val="Bibliography"/>
                      <w:rPr>
                        <w:rFonts w:eastAsiaTheme="minorEastAsia"/>
                        <w:noProof/>
                      </w:rPr>
                    </w:pPr>
                    <w:r>
                      <w:rPr>
                        <w:noProof/>
                      </w:rPr>
                      <w:t xml:space="preserve">Umberto Straccia and Raphael Troncy, "oMAP: Combining Classifiers for Aligning Automatically OWL Ontologies," in </w:t>
                    </w:r>
                    <w:r>
                      <w:rPr>
                        <w:i/>
                        <w:iCs/>
                        <w:noProof/>
                      </w:rPr>
                      <w:t>6th International Conference on Web Information Systems Engineering</w:t>
                    </w:r>
                    <w:r>
                      <w:rPr>
                        <w:noProof/>
                      </w:rPr>
                      <w:t>, 2005, pp. 133-147.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6" w:name="Kow72"/>
                    <w:r>
                      <w:rPr>
                        <w:noProof/>
                      </w:rPr>
                      <w:t>[20]</w:t>
                    </w:r>
                    <w:bookmarkEnd w:id="86"/>
                  </w:p>
                </w:tc>
                <w:tc>
                  <w:tcPr>
                    <w:tcW w:w="0" w:type="auto"/>
                    <w:hideMark/>
                  </w:tcPr>
                  <w:p w:rsidR="00B364C4" w:rsidRDefault="00B364C4">
                    <w:pPr>
                      <w:pStyle w:val="Bibliography"/>
                      <w:rPr>
                        <w:rFonts w:eastAsiaTheme="minorEastAsia"/>
                        <w:noProof/>
                      </w:rPr>
                    </w:pPr>
                    <w:r>
                      <w:rPr>
                        <w:noProof/>
                      </w:rPr>
                      <w:t xml:space="preserve">Charles J. Kowalski, "On the Effects of Non-Normality on the Distribution of the Sample Product-Moment Correlation Coefficient," </w:t>
                    </w:r>
                    <w:r>
                      <w:rPr>
                        <w:i/>
                        <w:iCs/>
                        <w:noProof/>
                      </w:rPr>
                      <w:t>Journal of the Royal Statistical Society</w:t>
                    </w:r>
                    <w:r>
                      <w:rPr>
                        <w:noProof/>
                      </w:rPr>
                      <w:t>, vol. 21, no. 1, pp. 1-12, 1972.</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7" w:name="Bos08"/>
                    <w:r>
                      <w:rPr>
                        <w:noProof/>
                      </w:rPr>
                      <w:t>[21]</w:t>
                    </w:r>
                    <w:bookmarkEnd w:id="87"/>
                  </w:p>
                </w:tc>
                <w:tc>
                  <w:tcPr>
                    <w:tcW w:w="0" w:type="auto"/>
                    <w:hideMark/>
                  </w:tcPr>
                  <w:p w:rsidR="00B364C4" w:rsidRDefault="00B364C4">
                    <w:pPr>
                      <w:pStyle w:val="Bibliography"/>
                      <w:rPr>
                        <w:rFonts w:eastAsiaTheme="minorEastAsia"/>
                        <w:noProof/>
                      </w:rPr>
                    </w:pPr>
                    <w:r>
                      <w:rPr>
                        <w:noProof/>
                      </w:rPr>
                      <w:t xml:space="preserve">Sarah Boslaugh and Paul Andrew Watters, </w:t>
                    </w:r>
                    <w:r>
                      <w:rPr>
                        <w:i/>
                        <w:iCs/>
                        <w:noProof/>
                      </w:rPr>
                      <w:t>Statistics in a Nutshell</w:t>
                    </w:r>
                    <w:r>
                      <w:rPr>
                        <w:noProof/>
                      </w:rPr>
                      <w:t>.: O'Reilly Media, 2008.</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8" w:name="Faw06"/>
                    <w:r>
                      <w:rPr>
                        <w:noProof/>
                      </w:rPr>
                      <w:t>[22]</w:t>
                    </w:r>
                    <w:bookmarkEnd w:id="88"/>
                  </w:p>
                </w:tc>
                <w:tc>
                  <w:tcPr>
                    <w:tcW w:w="0" w:type="auto"/>
                    <w:hideMark/>
                  </w:tcPr>
                  <w:p w:rsidR="00B364C4" w:rsidRDefault="00B364C4">
                    <w:pPr>
                      <w:pStyle w:val="Bibliography"/>
                      <w:rPr>
                        <w:rFonts w:eastAsiaTheme="minorEastAsia"/>
                        <w:noProof/>
                      </w:rPr>
                    </w:pPr>
                    <w:r>
                      <w:rPr>
                        <w:noProof/>
                      </w:rPr>
                      <w:t xml:space="preserve">Tom Fawcett, "An Introduction to ROC Analysis," </w:t>
                    </w:r>
                    <w:r>
                      <w:rPr>
                        <w:i/>
                        <w:iCs/>
                        <w:noProof/>
                      </w:rPr>
                      <w:t>Journal of Pattern Recognition Letters</w:t>
                    </w:r>
                    <w:r>
                      <w:rPr>
                        <w:noProof/>
                      </w:rPr>
                      <w:t>, vol. 27, no. 8, 2006.</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89" w:name="Aue07"/>
                    <w:r>
                      <w:rPr>
                        <w:noProof/>
                      </w:rPr>
                      <w:t>[23]</w:t>
                    </w:r>
                    <w:bookmarkEnd w:id="89"/>
                  </w:p>
                </w:tc>
                <w:tc>
                  <w:tcPr>
                    <w:tcW w:w="0" w:type="auto"/>
                    <w:hideMark/>
                  </w:tcPr>
                  <w:p w:rsidR="00B364C4" w:rsidRDefault="00B364C4">
                    <w:pPr>
                      <w:pStyle w:val="Bibliography"/>
                      <w:rPr>
                        <w:rFonts w:eastAsiaTheme="minorEastAsia"/>
                        <w:noProof/>
                      </w:rPr>
                    </w:pPr>
                    <w:r>
                      <w:rPr>
                        <w:noProof/>
                      </w:rPr>
                      <w:t xml:space="preserve">Soren Auer et al., "DBpedia: A Nucleus for a Web of Open Data," in </w:t>
                    </w:r>
                    <w:r>
                      <w:rPr>
                        <w:i/>
                        <w:iCs/>
                        <w:noProof/>
                      </w:rPr>
                      <w:t xml:space="preserve">6th International and 2nd Asian Semantic Web Conference </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bookmarkStart w:id="90" w:name="Suc07"/>
                    <w:r>
                      <w:rPr>
                        <w:noProof/>
                      </w:rPr>
                      <w:t>[24]</w:t>
                    </w:r>
                    <w:bookmarkEnd w:id="90"/>
                  </w:p>
                </w:tc>
                <w:tc>
                  <w:tcPr>
                    <w:tcW w:w="0" w:type="auto"/>
                    <w:hideMark/>
                  </w:tcPr>
                  <w:p w:rsidR="00B364C4" w:rsidRDefault="00B364C4">
                    <w:pPr>
                      <w:pStyle w:val="Bibliography"/>
                      <w:rPr>
                        <w:rFonts w:eastAsiaTheme="minorEastAsia"/>
                        <w:noProof/>
                      </w:rPr>
                    </w:pPr>
                    <w:r>
                      <w:rPr>
                        <w:noProof/>
                      </w:rPr>
                      <w:t xml:space="preserve">Fabian M. Suchanek, Gjergji Kasneci, and Gerhard Weikum, "Yago: a Core of Semantic Knowledge," in </w:t>
                    </w:r>
                    <w:r>
                      <w:rPr>
                        <w:i/>
                        <w:iCs/>
                        <w:noProof/>
                      </w:rPr>
                      <w:t>16th International Conference on World Wide Web</w:t>
                    </w:r>
                    <w:r>
                      <w:rPr>
                        <w:noProof/>
                      </w:rPr>
                      <w:t>, 2007.</w:t>
                    </w:r>
                  </w:p>
                </w:tc>
              </w:tr>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lastRenderedPageBreak/>
                      <w:t>[25]</w:t>
                    </w:r>
                  </w:p>
                </w:tc>
                <w:tc>
                  <w:tcPr>
                    <w:tcW w:w="0" w:type="auto"/>
                    <w:hideMark/>
                  </w:tcPr>
                  <w:p w:rsidR="004E640E" w:rsidRDefault="00B364C4">
                    <w:pPr>
                      <w:pStyle w:val="Bibliography"/>
                      <w:rPr>
                        <w:rFonts w:eastAsiaTheme="minorEastAsia"/>
                        <w:noProof/>
                      </w:rPr>
                    </w:pPr>
                    <w:r>
                      <w:rPr>
                        <w:noProof/>
                      </w:rPr>
                      <w:t>(</w:t>
                    </w:r>
                    <w:r w:rsidR="00133EA3">
                      <w:rPr>
                        <w:noProof/>
                      </w:rPr>
                      <w:t>2012</w:t>
                    </w:r>
                    <w:r>
                      <w:rPr>
                        <w:noProof/>
                      </w:rPr>
                      <w:t xml:space="preserve">) Instance Matching at OAEI. [Online]. </w:t>
                    </w:r>
                    <w:hyperlink r:id="rId26" w:history="1">
                      <w:r w:rsidR="00133EA3">
                        <w:rPr>
                          <w:rStyle w:val="Hyperlink"/>
                        </w:rPr>
                        <w:t>http://www.instancematching.org/oaei/</w:t>
                      </w:r>
                    </w:hyperlink>
                  </w:p>
                </w:tc>
              </w:tr>
              <w:tr w:rsidR="00B364C4" w:rsidTr="00B364C4">
                <w:trPr>
                  <w:tblCellSpacing w:w="15" w:type="dxa"/>
                </w:trPr>
                <w:tc>
                  <w:tcPr>
                    <w:tcW w:w="0" w:type="auto"/>
                    <w:hideMark/>
                  </w:tcPr>
                  <w:p w:rsidR="00B364C4" w:rsidRDefault="00B364C4">
                    <w:pPr>
                      <w:pStyle w:val="Bibliography"/>
                      <w:jc w:val="right"/>
                      <w:rPr>
                        <w:rFonts w:eastAsiaTheme="minorEastAsia"/>
                        <w:noProof/>
                      </w:rPr>
                    </w:pPr>
                    <w:r>
                      <w:rPr>
                        <w:noProof/>
                      </w:rPr>
                      <w:t>[26]</w:t>
                    </w:r>
                  </w:p>
                </w:tc>
                <w:tc>
                  <w:tcPr>
                    <w:tcW w:w="0" w:type="auto"/>
                    <w:hideMark/>
                  </w:tcPr>
                  <w:p w:rsidR="00B364C4" w:rsidRDefault="00B364C4">
                    <w:pPr>
                      <w:pStyle w:val="Bibliography"/>
                      <w:rPr>
                        <w:rFonts w:eastAsiaTheme="minorEastAsia"/>
                        <w:noProof/>
                      </w:rPr>
                    </w:pPr>
                    <w:r>
                      <w:rPr>
                        <w:noProof/>
                      </w:rPr>
                      <w:t xml:space="preserve">Alfio Ferrara. ISLab Instance Matching Benchmark. </w:t>
                    </w:r>
                    <w:r>
                      <w:rPr>
                        <w:noProof/>
                      </w:rPr>
                      <w:lastRenderedPageBreak/>
                      <w:t xml:space="preserve">[Online]. </w:t>
                    </w:r>
                    <w:hyperlink r:id="rId27" w:history="1">
                      <w:r>
                        <w:rPr>
                          <w:rStyle w:val="Hyperlink"/>
                          <w:noProof/>
                        </w:rPr>
                        <w:t>http://islab.dico.unimi.it/iimb/</w:t>
                      </w:r>
                    </w:hyperlink>
                  </w:p>
                </w:tc>
              </w:tr>
            </w:tbl>
            <w:p w:rsidR="00B364C4" w:rsidRDefault="00B364C4" w:rsidP="00B364C4">
              <w:pPr>
                <w:pStyle w:val="Bibliography"/>
                <w:rPr>
                  <w:rFonts w:eastAsiaTheme="minorEastAsia"/>
                  <w:noProof/>
                  <w:vanish/>
                </w:rPr>
              </w:pPr>
              <w:r>
                <w:rPr>
                  <w:noProof/>
                  <w:vanish/>
                </w:rPr>
                <w:t>x</w:t>
              </w:r>
            </w:p>
            <w:p w:rsidR="008B197E" w:rsidRDefault="00A4355A" w:rsidP="00B364C4">
              <w:pPr>
                <w:sectPr w:rsidR="008B197E" w:rsidSect="003B4153">
                  <w:type w:val="continuous"/>
                  <w:pgSz w:w="12240" w:h="15840" w:code="1"/>
                  <w:pgMar w:top="1080" w:right="1080" w:bottom="1440" w:left="1080" w:header="720" w:footer="720" w:gutter="0"/>
                  <w:cols w:num="2" w:space="475"/>
                </w:sectPr>
              </w:pPr>
              <w:r>
                <w:rPr>
                  <w:b/>
                  <w:bCs/>
                  <w:noProof/>
                </w:rPr>
                <w:fldChar w:fldCharType="end"/>
              </w:r>
            </w:p>
          </w:sdtContent>
        </w:sdt>
      </w:sdtContent>
    </w:sdt>
    <w:p w:rsidR="008B197E" w:rsidRDefault="008B197E" w:rsidP="00232D47">
      <w:pPr>
        <w:pStyle w:val="Paper-Title"/>
        <w:jc w:val="both"/>
      </w:pPr>
    </w:p>
    <w:sectPr w:rsidR="008B197E" w:rsidSect="003B4153">
      <w:type w:val="continuous"/>
      <w:pgSz w:w="12240" w:h="15840" w:code="1"/>
      <w:pgMar w:top="1080" w:right="1080" w:bottom="1440" w:left="108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1" w:author="troncy" w:date="2012-08-31T10:35:00Z" w:initials="t">
    <w:p w:rsidR="004E31CB" w:rsidRDefault="004E31CB">
      <w:pPr>
        <w:pStyle w:val="CommentText"/>
      </w:pPr>
      <w:r>
        <w:rPr>
          <w:rStyle w:val="CommentReference"/>
        </w:rPr>
        <w:annotationRef/>
      </w:r>
      <w:r>
        <w:t>Here, there are 10 matches, we lost one ... which one? Why?</w:t>
      </w:r>
    </w:p>
  </w:comment>
  <w:comment w:id="58" w:author="troncy" w:date="2012-08-31T10:39:00Z" w:initials="t">
    <w:p w:rsidR="004E31CB" w:rsidRDefault="004E31CB">
      <w:pPr>
        <w:pStyle w:val="CommentText"/>
      </w:pPr>
      <w:r>
        <w:rPr>
          <w:rStyle w:val="CommentReference"/>
        </w:rPr>
        <w:annotationRef/>
      </w:r>
      <w:r>
        <w:t xml:space="preserve">First </w:t>
      </w:r>
      <w:proofErr w:type="gramStart"/>
      <w:r>
        <w:t>bar  is</w:t>
      </w:r>
      <w:proofErr w:type="gramEnd"/>
      <w:r>
        <w:t xml:space="preserve"> "Cosine" !</w:t>
      </w:r>
    </w:p>
  </w:comment>
  <w:comment w:id="61" w:author="troncy" w:date="2012-08-31T10:42:00Z" w:initials="t">
    <w:p w:rsidR="004E31CB" w:rsidRDefault="004E31CB">
      <w:pPr>
        <w:pStyle w:val="CommentText"/>
      </w:pPr>
      <w:r>
        <w:rPr>
          <w:rStyle w:val="CommentReference"/>
        </w:rPr>
        <w:annotationRef/>
      </w:r>
      <w:r>
        <w:t>What are these datasets?</w:t>
      </w:r>
    </w:p>
  </w:comment>
  <w:comment w:id="64" w:author="troncy" w:date="2012-08-31T10:41:00Z" w:initials="t">
    <w:p w:rsidR="004E31CB" w:rsidRDefault="004E31CB">
      <w:pPr>
        <w:pStyle w:val="CommentText"/>
      </w:pPr>
      <w:r>
        <w:rPr>
          <w:rStyle w:val="CommentReference"/>
        </w:rPr>
        <w:annotationRef/>
      </w:r>
      <w:r>
        <w:t>Typo: "</w:t>
      </w:r>
      <w:proofErr w:type="spellStart"/>
      <w:r>
        <w:t>Expirement</w:t>
      </w:r>
      <w:proofErr w:type="spellEnd"/>
      <w:r>
        <w:t xml:space="preserve"> -&gt; "Experiment" in the chart!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D34" w:rsidRDefault="00EF7D34">
      <w:r>
        <w:separator/>
      </w:r>
    </w:p>
  </w:endnote>
  <w:endnote w:type="continuationSeparator" w:id="0">
    <w:p w:rsidR="00EF7D34" w:rsidRDefault="00EF7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1CB" w:rsidRDefault="004E31C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31CB" w:rsidRDefault="004E31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D34" w:rsidRDefault="00EF7D34">
      <w:r>
        <w:separator/>
      </w:r>
    </w:p>
  </w:footnote>
  <w:footnote w:type="continuationSeparator" w:id="0">
    <w:p w:rsidR="00EF7D34" w:rsidRDefault="00EF7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8C513A0"/>
    <w:multiLevelType w:val="hybridMultilevel"/>
    <w:tmpl w:val="CF7421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ED514E7"/>
    <w:multiLevelType w:val="hybridMultilevel"/>
    <w:tmpl w:val="89AE5C2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BA560C"/>
    <w:multiLevelType w:val="hybridMultilevel"/>
    <w:tmpl w:val="C8B6A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4017B2"/>
    <w:multiLevelType w:val="hybridMultilevel"/>
    <w:tmpl w:val="5A0281EE"/>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
    <w:nsid w:val="46310418"/>
    <w:multiLevelType w:val="hybridMultilevel"/>
    <w:tmpl w:val="12B4003A"/>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nsid w:val="516710F6"/>
    <w:multiLevelType w:val="hybridMultilevel"/>
    <w:tmpl w:val="BBA65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92F0B"/>
    <w:multiLevelType w:val="hybridMultilevel"/>
    <w:tmpl w:val="080C0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470764"/>
    <w:multiLevelType w:val="hybridMultilevel"/>
    <w:tmpl w:val="4350E05C"/>
    <w:lvl w:ilvl="0" w:tplc="0407000F">
      <w:start w:val="1"/>
      <w:numFmt w:val="decimal"/>
      <w:lvlText w:val="%1."/>
      <w:lvlJc w:val="left"/>
      <w:pPr>
        <w:ind w:left="72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9"/>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0"/>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325E"/>
    <w:rsid w:val="000058AC"/>
    <w:rsid w:val="00005D59"/>
    <w:rsid w:val="00006A39"/>
    <w:rsid w:val="000102FB"/>
    <w:rsid w:val="00016888"/>
    <w:rsid w:val="00020CD5"/>
    <w:rsid w:val="00022263"/>
    <w:rsid w:val="00023577"/>
    <w:rsid w:val="00024215"/>
    <w:rsid w:val="00024540"/>
    <w:rsid w:val="000266A2"/>
    <w:rsid w:val="000277D6"/>
    <w:rsid w:val="00027E34"/>
    <w:rsid w:val="00027F19"/>
    <w:rsid w:val="00030C9F"/>
    <w:rsid w:val="00030FBA"/>
    <w:rsid w:val="00034E02"/>
    <w:rsid w:val="00034F5C"/>
    <w:rsid w:val="00034F9B"/>
    <w:rsid w:val="000355F6"/>
    <w:rsid w:val="000402CC"/>
    <w:rsid w:val="00045210"/>
    <w:rsid w:val="00046342"/>
    <w:rsid w:val="0004647A"/>
    <w:rsid w:val="000467E0"/>
    <w:rsid w:val="000506A9"/>
    <w:rsid w:val="00053458"/>
    <w:rsid w:val="00055107"/>
    <w:rsid w:val="00055FD5"/>
    <w:rsid w:val="000562D6"/>
    <w:rsid w:val="00056A44"/>
    <w:rsid w:val="00063B95"/>
    <w:rsid w:val="000644C4"/>
    <w:rsid w:val="00065D5B"/>
    <w:rsid w:val="00066074"/>
    <w:rsid w:val="000669C4"/>
    <w:rsid w:val="00066F71"/>
    <w:rsid w:val="00067F9F"/>
    <w:rsid w:val="0007056A"/>
    <w:rsid w:val="0007091B"/>
    <w:rsid w:val="00071EF5"/>
    <w:rsid w:val="0007209F"/>
    <w:rsid w:val="00072F3F"/>
    <w:rsid w:val="00074EFB"/>
    <w:rsid w:val="00075D31"/>
    <w:rsid w:val="000760FC"/>
    <w:rsid w:val="00076710"/>
    <w:rsid w:val="00077359"/>
    <w:rsid w:val="00080C3D"/>
    <w:rsid w:val="00081146"/>
    <w:rsid w:val="0008192F"/>
    <w:rsid w:val="00082886"/>
    <w:rsid w:val="0009002A"/>
    <w:rsid w:val="0009003E"/>
    <w:rsid w:val="000900F5"/>
    <w:rsid w:val="000937F2"/>
    <w:rsid w:val="00093B89"/>
    <w:rsid w:val="000946C1"/>
    <w:rsid w:val="00095165"/>
    <w:rsid w:val="0009634A"/>
    <w:rsid w:val="00096651"/>
    <w:rsid w:val="00097F63"/>
    <w:rsid w:val="000A1D5A"/>
    <w:rsid w:val="000A1F3F"/>
    <w:rsid w:val="000A4744"/>
    <w:rsid w:val="000A4E64"/>
    <w:rsid w:val="000A6286"/>
    <w:rsid w:val="000A6356"/>
    <w:rsid w:val="000A6F5B"/>
    <w:rsid w:val="000A6F82"/>
    <w:rsid w:val="000A700E"/>
    <w:rsid w:val="000A7524"/>
    <w:rsid w:val="000B2DDB"/>
    <w:rsid w:val="000B4846"/>
    <w:rsid w:val="000B69FF"/>
    <w:rsid w:val="000B6AA5"/>
    <w:rsid w:val="000C298C"/>
    <w:rsid w:val="000C3E8F"/>
    <w:rsid w:val="000C4418"/>
    <w:rsid w:val="000C4A3E"/>
    <w:rsid w:val="000C7B7D"/>
    <w:rsid w:val="000D1D46"/>
    <w:rsid w:val="000D3077"/>
    <w:rsid w:val="000D32E0"/>
    <w:rsid w:val="000D350B"/>
    <w:rsid w:val="000D3887"/>
    <w:rsid w:val="000D4067"/>
    <w:rsid w:val="000D49D3"/>
    <w:rsid w:val="000D6207"/>
    <w:rsid w:val="000D788D"/>
    <w:rsid w:val="000E1A10"/>
    <w:rsid w:val="000E2CBE"/>
    <w:rsid w:val="000E38D5"/>
    <w:rsid w:val="000E4155"/>
    <w:rsid w:val="000E52CD"/>
    <w:rsid w:val="000E5751"/>
    <w:rsid w:val="000E7C0D"/>
    <w:rsid w:val="000F0564"/>
    <w:rsid w:val="000F121B"/>
    <w:rsid w:val="000F138A"/>
    <w:rsid w:val="000F1E1A"/>
    <w:rsid w:val="000F23AF"/>
    <w:rsid w:val="000F2E73"/>
    <w:rsid w:val="000F3A39"/>
    <w:rsid w:val="000F5557"/>
    <w:rsid w:val="000F6849"/>
    <w:rsid w:val="001012D8"/>
    <w:rsid w:val="001036BD"/>
    <w:rsid w:val="001060FB"/>
    <w:rsid w:val="0010624C"/>
    <w:rsid w:val="001065F5"/>
    <w:rsid w:val="00107D85"/>
    <w:rsid w:val="0011285D"/>
    <w:rsid w:val="001144F9"/>
    <w:rsid w:val="00114B84"/>
    <w:rsid w:val="00116FDD"/>
    <w:rsid w:val="001179EF"/>
    <w:rsid w:val="001203AF"/>
    <w:rsid w:val="001203CA"/>
    <w:rsid w:val="00123125"/>
    <w:rsid w:val="001244BE"/>
    <w:rsid w:val="0012555C"/>
    <w:rsid w:val="00126A55"/>
    <w:rsid w:val="001279A1"/>
    <w:rsid w:val="00127A53"/>
    <w:rsid w:val="00132048"/>
    <w:rsid w:val="00132172"/>
    <w:rsid w:val="00132A2D"/>
    <w:rsid w:val="00133A98"/>
    <w:rsid w:val="00133EA3"/>
    <w:rsid w:val="00133ECE"/>
    <w:rsid w:val="00134745"/>
    <w:rsid w:val="00142B73"/>
    <w:rsid w:val="00142E62"/>
    <w:rsid w:val="00142FBE"/>
    <w:rsid w:val="00147639"/>
    <w:rsid w:val="0015056F"/>
    <w:rsid w:val="00150767"/>
    <w:rsid w:val="001512B1"/>
    <w:rsid w:val="00151DBC"/>
    <w:rsid w:val="001544D6"/>
    <w:rsid w:val="00161DBA"/>
    <w:rsid w:val="00163BB2"/>
    <w:rsid w:val="00164A20"/>
    <w:rsid w:val="00165E28"/>
    <w:rsid w:val="00172159"/>
    <w:rsid w:val="0017496A"/>
    <w:rsid w:val="00174AA6"/>
    <w:rsid w:val="00175928"/>
    <w:rsid w:val="00175EC5"/>
    <w:rsid w:val="00177431"/>
    <w:rsid w:val="001822B2"/>
    <w:rsid w:val="0018290A"/>
    <w:rsid w:val="00183247"/>
    <w:rsid w:val="00185D21"/>
    <w:rsid w:val="00187587"/>
    <w:rsid w:val="00187E27"/>
    <w:rsid w:val="0019152B"/>
    <w:rsid w:val="001933DE"/>
    <w:rsid w:val="00194203"/>
    <w:rsid w:val="001A31D5"/>
    <w:rsid w:val="001A388A"/>
    <w:rsid w:val="001A5442"/>
    <w:rsid w:val="001A638E"/>
    <w:rsid w:val="001B07EF"/>
    <w:rsid w:val="001B0FCB"/>
    <w:rsid w:val="001B2101"/>
    <w:rsid w:val="001B4DE4"/>
    <w:rsid w:val="001B528E"/>
    <w:rsid w:val="001B7346"/>
    <w:rsid w:val="001B7A0B"/>
    <w:rsid w:val="001C1C15"/>
    <w:rsid w:val="001C2BFD"/>
    <w:rsid w:val="001C4B08"/>
    <w:rsid w:val="001C676D"/>
    <w:rsid w:val="001D1F65"/>
    <w:rsid w:val="001D2239"/>
    <w:rsid w:val="001D43BF"/>
    <w:rsid w:val="001D46FC"/>
    <w:rsid w:val="001D4BA1"/>
    <w:rsid w:val="001D6965"/>
    <w:rsid w:val="001D6BA2"/>
    <w:rsid w:val="001E0BF6"/>
    <w:rsid w:val="001E0E65"/>
    <w:rsid w:val="001E2292"/>
    <w:rsid w:val="001E241C"/>
    <w:rsid w:val="001E261C"/>
    <w:rsid w:val="001E30DB"/>
    <w:rsid w:val="001E3BC0"/>
    <w:rsid w:val="001E496A"/>
    <w:rsid w:val="001E4A9D"/>
    <w:rsid w:val="001E5ED3"/>
    <w:rsid w:val="001E6F29"/>
    <w:rsid w:val="001E7D93"/>
    <w:rsid w:val="001F004A"/>
    <w:rsid w:val="001F00BD"/>
    <w:rsid w:val="001F03E9"/>
    <w:rsid w:val="001F2A7F"/>
    <w:rsid w:val="001F7A66"/>
    <w:rsid w:val="0020140E"/>
    <w:rsid w:val="002027BB"/>
    <w:rsid w:val="00202C32"/>
    <w:rsid w:val="00204A7C"/>
    <w:rsid w:val="00205969"/>
    <w:rsid w:val="00205BE7"/>
    <w:rsid w:val="00206EE8"/>
    <w:rsid w:val="0021217A"/>
    <w:rsid w:val="00213B6D"/>
    <w:rsid w:val="00214207"/>
    <w:rsid w:val="0021589E"/>
    <w:rsid w:val="00215C11"/>
    <w:rsid w:val="002162C0"/>
    <w:rsid w:val="002173AC"/>
    <w:rsid w:val="002174AA"/>
    <w:rsid w:val="00217748"/>
    <w:rsid w:val="0022231F"/>
    <w:rsid w:val="00226BF8"/>
    <w:rsid w:val="00232408"/>
    <w:rsid w:val="00232D47"/>
    <w:rsid w:val="00233B58"/>
    <w:rsid w:val="00235429"/>
    <w:rsid w:val="0024068B"/>
    <w:rsid w:val="0024689C"/>
    <w:rsid w:val="00247A2B"/>
    <w:rsid w:val="002501B4"/>
    <w:rsid w:val="0025302D"/>
    <w:rsid w:val="002555C2"/>
    <w:rsid w:val="00255E2A"/>
    <w:rsid w:val="00255F28"/>
    <w:rsid w:val="00256750"/>
    <w:rsid w:val="00260388"/>
    <w:rsid w:val="002604BC"/>
    <w:rsid w:val="00264115"/>
    <w:rsid w:val="00265E57"/>
    <w:rsid w:val="00270498"/>
    <w:rsid w:val="002706E0"/>
    <w:rsid w:val="00271BE2"/>
    <w:rsid w:val="00274782"/>
    <w:rsid w:val="0027550A"/>
    <w:rsid w:val="00275BA1"/>
    <w:rsid w:val="00275E4C"/>
    <w:rsid w:val="002760B9"/>
    <w:rsid w:val="00276AC2"/>
    <w:rsid w:val="002803A3"/>
    <w:rsid w:val="00281ED2"/>
    <w:rsid w:val="002826F2"/>
    <w:rsid w:val="00282ED1"/>
    <w:rsid w:val="002906ED"/>
    <w:rsid w:val="002937CC"/>
    <w:rsid w:val="00293837"/>
    <w:rsid w:val="00293F75"/>
    <w:rsid w:val="002943B7"/>
    <w:rsid w:val="002A0057"/>
    <w:rsid w:val="002A2CF3"/>
    <w:rsid w:val="002A422E"/>
    <w:rsid w:val="002A42F0"/>
    <w:rsid w:val="002A430C"/>
    <w:rsid w:val="002A4C57"/>
    <w:rsid w:val="002A5080"/>
    <w:rsid w:val="002A5087"/>
    <w:rsid w:val="002A630D"/>
    <w:rsid w:val="002A67FD"/>
    <w:rsid w:val="002A7E41"/>
    <w:rsid w:val="002B2FF8"/>
    <w:rsid w:val="002B34B2"/>
    <w:rsid w:val="002B4ECB"/>
    <w:rsid w:val="002B5013"/>
    <w:rsid w:val="002B5040"/>
    <w:rsid w:val="002B55C8"/>
    <w:rsid w:val="002B6C70"/>
    <w:rsid w:val="002B729F"/>
    <w:rsid w:val="002B7802"/>
    <w:rsid w:val="002C0B6B"/>
    <w:rsid w:val="002C1E39"/>
    <w:rsid w:val="002C29EC"/>
    <w:rsid w:val="002C5152"/>
    <w:rsid w:val="002C72B3"/>
    <w:rsid w:val="002D011A"/>
    <w:rsid w:val="002D34A0"/>
    <w:rsid w:val="002D49A9"/>
    <w:rsid w:val="002D4B77"/>
    <w:rsid w:val="002D5C45"/>
    <w:rsid w:val="002D6A57"/>
    <w:rsid w:val="002D6C9F"/>
    <w:rsid w:val="002D7DCD"/>
    <w:rsid w:val="002E1F4A"/>
    <w:rsid w:val="002E2C31"/>
    <w:rsid w:val="002E31C1"/>
    <w:rsid w:val="002E3D07"/>
    <w:rsid w:val="002E4DCC"/>
    <w:rsid w:val="002E6221"/>
    <w:rsid w:val="002F0565"/>
    <w:rsid w:val="002F3BF8"/>
    <w:rsid w:val="002F452D"/>
    <w:rsid w:val="002F6A7A"/>
    <w:rsid w:val="002F6B04"/>
    <w:rsid w:val="002F6F7B"/>
    <w:rsid w:val="0030287D"/>
    <w:rsid w:val="0030303A"/>
    <w:rsid w:val="003045AD"/>
    <w:rsid w:val="00306BFA"/>
    <w:rsid w:val="00306C39"/>
    <w:rsid w:val="00307EF4"/>
    <w:rsid w:val="003101CE"/>
    <w:rsid w:val="00311175"/>
    <w:rsid w:val="00312811"/>
    <w:rsid w:val="00317131"/>
    <w:rsid w:val="00321BB0"/>
    <w:rsid w:val="003263E6"/>
    <w:rsid w:val="00331C4A"/>
    <w:rsid w:val="003322A6"/>
    <w:rsid w:val="003332E7"/>
    <w:rsid w:val="0033394A"/>
    <w:rsid w:val="00334024"/>
    <w:rsid w:val="003350D1"/>
    <w:rsid w:val="003368AA"/>
    <w:rsid w:val="00336E1E"/>
    <w:rsid w:val="003371E9"/>
    <w:rsid w:val="00337961"/>
    <w:rsid w:val="003403DC"/>
    <w:rsid w:val="00340B6F"/>
    <w:rsid w:val="00340E23"/>
    <w:rsid w:val="0034444E"/>
    <w:rsid w:val="003449FD"/>
    <w:rsid w:val="00346E23"/>
    <w:rsid w:val="00347C0F"/>
    <w:rsid w:val="00347CBF"/>
    <w:rsid w:val="003507B8"/>
    <w:rsid w:val="003508ED"/>
    <w:rsid w:val="00351640"/>
    <w:rsid w:val="0035253B"/>
    <w:rsid w:val="00352C93"/>
    <w:rsid w:val="0035313E"/>
    <w:rsid w:val="003532F3"/>
    <w:rsid w:val="003545D3"/>
    <w:rsid w:val="00354FF2"/>
    <w:rsid w:val="00355FBC"/>
    <w:rsid w:val="00360CE4"/>
    <w:rsid w:val="00362360"/>
    <w:rsid w:val="00364CBF"/>
    <w:rsid w:val="00366A93"/>
    <w:rsid w:val="003712F9"/>
    <w:rsid w:val="00372756"/>
    <w:rsid w:val="00372E16"/>
    <w:rsid w:val="00374B2E"/>
    <w:rsid w:val="00374B35"/>
    <w:rsid w:val="00375288"/>
    <w:rsid w:val="003847C6"/>
    <w:rsid w:val="00384EC8"/>
    <w:rsid w:val="003860EE"/>
    <w:rsid w:val="003871FE"/>
    <w:rsid w:val="003950D0"/>
    <w:rsid w:val="003951CC"/>
    <w:rsid w:val="0039592E"/>
    <w:rsid w:val="003A13A6"/>
    <w:rsid w:val="003A16D0"/>
    <w:rsid w:val="003A1FEC"/>
    <w:rsid w:val="003A29B2"/>
    <w:rsid w:val="003A2B2A"/>
    <w:rsid w:val="003A3A70"/>
    <w:rsid w:val="003A4958"/>
    <w:rsid w:val="003A6046"/>
    <w:rsid w:val="003A6A0A"/>
    <w:rsid w:val="003B05FA"/>
    <w:rsid w:val="003B063A"/>
    <w:rsid w:val="003B108B"/>
    <w:rsid w:val="003B1159"/>
    <w:rsid w:val="003B29A7"/>
    <w:rsid w:val="003B4153"/>
    <w:rsid w:val="003B436F"/>
    <w:rsid w:val="003B4A08"/>
    <w:rsid w:val="003B51BF"/>
    <w:rsid w:val="003B53FA"/>
    <w:rsid w:val="003B56AF"/>
    <w:rsid w:val="003C1074"/>
    <w:rsid w:val="003C3717"/>
    <w:rsid w:val="003C55A6"/>
    <w:rsid w:val="003C589D"/>
    <w:rsid w:val="003C5A97"/>
    <w:rsid w:val="003C6296"/>
    <w:rsid w:val="003D0E21"/>
    <w:rsid w:val="003D360D"/>
    <w:rsid w:val="003D4863"/>
    <w:rsid w:val="003D5FF8"/>
    <w:rsid w:val="003D675A"/>
    <w:rsid w:val="003D72A6"/>
    <w:rsid w:val="003E0E2B"/>
    <w:rsid w:val="003E1888"/>
    <w:rsid w:val="003E2A9D"/>
    <w:rsid w:val="003E3258"/>
    <w:rsid w:val="003E3D9C"/>
    <w:rsid w:val="003E529E"/>
    <w:rsid w:val="003E780A"/>
    <w:rsid w:val="003E7BD8"/>
    <w:rsid w:val="003F05C1"/>
    <w:rsid w:val="003F1C9F"/>
    <w:rsid w:val="003F1DA1"/>
    <w:rsid w:val="003F2A35"/>
    <w:rsid w:val="003F5A9D"/>
    <w:rsid w:val="003F689D"/>
    <w:rsid w:val="0040169A"/>
    <w:rsid w:val="00402B1F"/>
    <w:rsid w:val="004047F5"/>
    <w:rsid w:val="00407138"/>
    <w:rsid w:val="004073C9"/>
    <w:rsid w:val="00417487"/>
    <w:rsid w:val="00417758"/>
    <w:rsid w:val="00421882"/>
    <w:rsid w:val="00424394"/>
    <w:rsid w:val="0042741D"/>
    <w:rsid w:val="00433E95"/>
    <w:rsid w:val="00442BB4"/>
    <w:rsid w:val="004447CE"/>
    <w:rsid w:val="00444D5F"/>
    <w:rsid w:val="004450BB"/>
    <w:rsid w:val="00445526"/>
    <w:rsid w:val="00445571"/>
    <w:rsid w:val="004465AA"/>
    <w:rsid w:val="004501D3"/>
    <w:rsid w:val="0045076C"/>
    <w:rsid w:val="00453F4B"/>
    <w:rsid w:val="0045591B"/>
    <w:rsid w:val="004565D3"/>
    <w:rsid w:val="004565DC"/>
    <w:rsid w:val="00457310"/>
    <w:rsid w:val="00460223"/>
    <w:rsid w:val="004602E7"/>
    <w:rsid w:val="00461463"/>
    <w:rsid w:val="00461C70"/>
    <w:rsid w:val="00462791"/>
    <w:rsid w:val="00462E4D"/>
    <w:rsid w:val="00464E44"/>
    <w:rsid w:val="00466BB6"/>
    <w:rsid w:val="00466DC2"/>
    <w:rsid w:val="00470311"/>
    <w:rsid w:val="00471032"/>
    <w:rsid w:val="00473C8D"/>
    <w:rsid w:val="00473E8A"/>
    <w:rsid w:val="00474255"/>
    <w:rsid w:val="00476A44"/>
    <w:rsid w:val="00476FE0"/>
    <w:rsid w:val="00480963"/>
    <w:rsid w:val="0048226B"/>
    <w:rsid w:val="004838C3"/>
    <w:rsid w:val="00483CE2"/>
    <w:rsid w:val="00483FC0"/>
    <w:rsid w:val="004916F6"/>
    <w:rsid w:val="00494038"/>
    <w:rsid w:val="004956E8"/>
    <w:rsid w:val="0049632E"/>
    <w:rsid w:val="00496429"/>
    <w:rsid w:val="004A1664"/>
    <w:rsid w:val="004A1C1A"/>
    <w:rsid w:val="004A2070"/>
    <w:rsid w:val="004A25E7"/>
    <w:rsid w:val="004A3240"/>
    <w:rsid w:val="004A3C18"/>
    <w:rsid w:val="004B380A"/>
    <w:rsid w:val="004B69AB"/>
    <w:rsid w:val="004B6AE0"/>
    <w:rsid w:val="004C071C"/>
    <w:rsid w:val="004C0A75"/>
    <w:rsid w:val="004C0FDE"/>
    <w:rsid w:val="004C2CFF"/>
    <w:rsid w:val="004C2D12"/>
    <w:rsid w:val="004D1BC6"/>
    <w:rsid w:val="004D1DE9"/>
    <w:rsid w:val="004D60A1"/>
    <w:rsid w:val="004D6570"/>
    <w:rsid w:val="004D690F"/>
    <w:rsid w:val="004E0412"/>
    <w:rsid w:val="004E0BE3"/>
    <w:rsid w:val="004E2565"/>
    <w:rsid w:val="004E31CB"/>
    <w:rsid w:val="004E43E6"/>
    <w:rsid w:val="004E640E"/>
    <w:rsid w:val="004F03F5"/>
    <w:rsid w:val="004F2FAA"/>
    <w:rsid w:val="004F376D"/>
    <w:rsid w:val="004F3A5A"/>
    <w:rsid w:val="004F68E6"/>
    <w:rsid w:val="004F6BC1"/>
    <w:rsid w:val="00500DA7"/>
    <w:rsid w:val="00502846"/>
    <w:rsid w:val="0050420D"/>
    <w:rsid w:val="005044FC"/>
    <w:rsid w:val="005050C0"/>
    <w:rsid w:val="00510126"/>
    <w:rsid w:val="00510BEC"/>
    <w:rsid w:val="0051344C"/>
    <w:rsid w:val="0051412C"/>
    <w:rsid w:val="00514C20"/>
    <w:rsid w:val="00520797"/>
    <w:rsid w:val="005213F6"/>
    <w:rsid w:val="00521A36"/>
    <w:rsid w:val="005234BD"/>
    <w:rsid w:val="0052512A"/>
    <w:rsid w:val="00525C03"/>
    <w:rsid w:val="00525CB3"/>
    <w:rsid w:val="00527FB7"/>
    <w:rsid w:val="00530FC0"/>
    <w:rsid w:val="00535767"/>
    <w:rsid w:val="00536177"/>
    <w:rsid w:val="00540171"/>
    <w:rsid w:val="00540FE6"/>
    <w:rsid w:val="00541001"/>
    <w:rsid w:val="00542313"/>
    <w:rsid w:val="00542E1E"/>
    <w:rsid w:val="00545517"/>
    <w:rsid w:val="00546B80"/>
    <w:rsid w:val="0054721A"/>
    <w:rsid w:val="00547361"/>
    <w:rsid w:val="00550D54"/>
    <w:rsid w:val="005513F3"/>
    <w:rsid w:val="00551BF6"/>
    <w:rsid w:val="0055209E"/>
    <w:rsid w:val="00553AA2"/>
    <w:rsid w:val="00556DB9"/>
    <w:rsid w:val="00557F67"/>
    <w:rsid w:val="0056019C"/>
    <w:rsid w:val="00560B7F"/>
    <w:rsid w:val="00563C9C"/>
    <w:rsid w:val="00565402"/>
    <w:rsid w:val="0056728B"/>
    <w:rsid w:val="00567CE0"/>
    <w:rsid w:val="00570DD3"/>
    <w:rsid w:val="00572DB6"/>
    <w:rsid w:val="00574E87"/>
    <w:rsid w:val="00575B50"/>
    <w:rsid w:val="005766BF"/>
    <w:rsid w:val="0057789B"/>
    <w:rsid w:val="00580682"/>
    <w:rsid w:val="005818A1"/>
    <w:rsid w:val="00582E01"/>
    <w:rsid w:val="005850F0"/>
    <w:rsid w:val="00587C28"/>
    <w:rsid w:val="00590666"/>
    <w:rsid w:val="00591BCC"/>
    <w:rsid w:val="00591CC2"/>
    <w:rsid w:val="00594237"/>
    <w:rsid w:val="005A01CB"/>
    <w:rsid w:val="005A3FC2"/>
    <w:rsid w:val="005A45BD"/>
    <w:rsid w:val="005A4AD9"/>
    <w:rsid w:val="005A57E1"/>
    <w:rsid w:val="005A58A4"/>
    <w:rsid w:val="005A7431"/>
    <w:rsid w:val="005B6A93"/>
    <w:rsid w:val="005C118D"/>
    <w:rsid w:val="005C225D"/>
    <w:rsid w:val="005C2EE8"/>
    <w:rsid w:val="005C3E6C"/>
    <w:rsid w:val="005C423B"/>
    <w:rsid w:val="005C62D0"/>
    <w:rsid w:val="005D05C4"/>
    <w:rsid w:val="005D41DD"/>
    <w:rsid w:val="005D4826"/>
    <w:rsid w:val="005D75A3"/>
    <w:rsid w:val="005D7FF3"/>
    <w:rsid w:val="005E13BB"/>
    <w:rsid w:val="005E1B94"/>
    <w:rsid w:val="005E2FA3"/>
    <w:rsid w:val="005E5801"/>
    <w:rsid w:val="005E67DB"/>
    <w:rsid w:val="005E7DAA"/>
    <w:rsid w:val="005F53A0"/>
    <w:rsid w:val="0060095C"/>
    <w:rsid w:val="00602F83"/>
    <w:rsid w:val="00604C1E"/>
    <w:rsid w:val="00606AED"/>
    <w:rsid w:val="006076E6"/>
    <w:rsid w:val="00610760"/>
    <w:rsid w:val="006124A2"/>
    <w:rsid w:val="00613313"/>
    <w:rsid w:val="006138F7"/>
    <w:rsid w:val="006166B6"/>
    <w:rsid w:val="00616FAB"/>
    <w:rsid w:val="0061710B"/>
    <w:rsid w:val="0062035B"/>
    <w:rsid w:val="00620657"/>
    <w:rsid w:val="006258B3"/>
    <w:rsid w:val="00630084"/>
    <w:rsid w:val="00630A12"/>
    <w:rsid w:val="00631FC4"/>
    <w:rsid w:val="00632620"/>
    <w:rsid w:val="00632D1F"/>
    <w:rsid w:val="00634456"/>
    <w:rsid w:val="006357B3"/>
    <w:rsid w:val="0064033C"/>
    <w:rsid w:val="00641648"/>
    <w:rsid w:val="00644305"/>
    <w:rsid w:val="00644D9A"/>
    <w:rsid w:val="00644E1E"/>
    <w:rsid w:val="0065174A"/>
    <w:rsid w:val="00651CD2"/>
    <w:rsid w:val="006521CA"/>
    <w:rsid w:val="00652CA8"/>
    <w:rsid w:val="0065325A"/>
    <w:rsid w:val="0065768B"/>
    <w:rsid w:val="006608B1"/>
    <w:rsid w:val="00662D4E"/>
    <w:rsid w:val="00663F3B"/>
    <w:rsid w:val="006642AA"/>
    <w:rsid w:val="0066474D"/>
    <w:rsid w:val="00666CCE"/>
    <w:rsid w:val="00674737"/>
    <w:rsid w:val="0067562E"/>
    <w:rsid w:val="00676909"/>
    <w:rsid w:val="00677869"/>
    <w:rsid w:val="00680745"/>
    <w:rsid w:val="006808E4"/>
    <w:rsid w:val="006833F3"/>
    <w:rsid w:val="00683C74"/>
    <w:rsid w:val="00684877"/>
    <w:rsid w:val="0068547D"/>
    <w:rsid w:val="00686890"/>
    <w:rsid w:val="00687315"/>
    <w:rsid w:val="00687540"/>
    <w:rsid w:val="00687B1C"/>
    <w:rsid w:val="00692999"/>
    <w:rsid w:val="0069356A"/>
    <w:rsid w:val="00693756"/>
    <w:rsid w:val="0069514D"/>
    <w:rsid w:val="00695391"/>
    <w:rsid w:val="00695968"/>
    <w:rsid w:val="006A044B"/>
    <w:rsid w:val="006A0837"/>
    <w:rsid w:val="006A1FA3"/>
    <w:rsid w:val="006A4FDE"/>
    <w:rsid w:val="006A7168"/>
    <w:rsid w:val="006A7FFE"/>
    <w:rsid w:val="006B02FC"/>
    <w:rsid w:val="006B05D4"/>
    <w:rsid w:val="006B160C"/>
    <w:rsid w:val="006B1CEE"/>
    <w:rsid w:val="006B34FD"/>
    <w:rsid w:val="006B35F7"/>
    <w:rsid w:val="006B3674"/>
    <w:rsid w:val="006B37F0"/>
    <w:rsid w:val="006B6902"/>
    <w:rsid w:val="006C0247"/>
    <w:rsid w:val="006C1DC6"/>
    <w:rsid w:val="006C42EB"/>
    <w:rsid w:val="006D364B"/>
    <w:rsid w:val="006D451E"/>
    <w:rsid w:val="006D4E83"/>
    <w:rsid w:val="006D548E"/>
    <w:rsid w:val="006D5E46"/>
    <w:rsid w:val="006D5ED4"/>
    <w:rsid w:val="006D6210"/>
    <w:rsid w:val="006E054B"/>
    <w:rsid w:val="006E05C3"/>
    <w:rsid w:val="006E0A4E"/>
    <w:rsid w:val="006E32CF"/>
    <w:rsid w:val="006E4DAC"/>
    <w:rsid w:val="006E5510"/>
    <w:rsid w:val="006E5ED2"/>
    <w:rsid w:val="006F05AB"/>
    <w:rsid w:val="006F1EC9"/>
    <w:rsid w:val="006F3CED"/>
    <w:rsid w:val="006F3ECC"/>
    <w:rsid w:val="006F616E"/>
    <w:rsid w:val="00703799"/>
    <w:rsid w:val="0070527F"/>
    <w:rsid w:val="00712B4D"/>
    <w:rsid w:val="00715791"/>
    <w:rsid w:val="0072091A"/>
    <w:rsid w:val="00721410"/>
    <w:rsid w:val="00722CD0"/>
    <w:rsid w:val="007247D0"/>
    <w:rsid w:val="00724B0C"/>
    <w:rsid w:val="00725D61"/>
    <w:rsid w:val="00725DFC"/>
    <w:rsid w:val="00730577"/>
    <w:rsid w:val="00730747"/>
    <w:rsid w:val="00730F47"/>
    <w:rsid w:val="007342CA"/>
    <w:rsid w:val="0073604C"/>
    <w:rsid w:val="00743A65"/>
    <w:rsid w:val="00750EB8"/>
    <w:rsid w:val="007512C6"/>
    <w:rsid w:val="0075254B"/>
    <w:rsid w:val="00755208"/>
    <w:rsid w:val="00756948"/>
    <w:rsid w:val="00761BE1"/>
    <w:rsid w:val="00762333"/>
    <w:rsid w:val="00763281"/>
    <w:rsid w:val="00764B85"/>
    <w:rsid w:val="0077178D"/>
    <w:rsid w:val="0077259D"/>
    <w:rsid w:val="007726E1"/>
    <w:rsid w:val="007730A4"/>
    <w:rsid w:val="00773FA5"/>
    <w:rsid w:val="00774F44"/>
    <w:rsid w:val="00774F83"/>
    <w:rsid w:val="00775B5B"/>
    <w:rsid w:val="00776CCB"/>
    <w:rsid w:val="007813F0"/>
    <w:rsid w:val="00783BB8"/>
    <w:rsid w:val="00783BEB"/>
    <w:rsid w:val="00790902"/>
    <w:rsid w:val="007922C2"/>
    <w:rsid w:val="007931B0"/>
    <w:rsid w:val="00793DF2"/>
    <w:rsid w:val="007A04B4"/>
    <w:rsid w:val="007A1AB9"/>
    <w:rsid w:val="007A3A10"/>
    <w:rsid w:val="007A3B41"/>
    <w:rsid w:val="007B0E4B"/>
    <w:rsid w:val="007B20B8"/>
    <w:rsid w:val="007B5E4A"/>
    <w:rsid w:val="007B71EE"/>
    <w:rsid w:val="007B7FAF"/>
    <w:rsid w:val="007C08CF"/>
    <w:rsid w:val="007C0A2E"/>
    <w:rsid w:val="007C0FB0"/>
    <w:rsid w:val="007C181D"/>
    <w:rsid w:val="007C2538"/>
    <w:rsid w:val="007C301D"/>
    <w:rsid w:val="007C305C"/>
    <w:rsid w:val="007C3600"/>
    <w:rsid w:val="007C6501"/>
    <w:rsid w:val="007C71EF"/>
    <w:rsid w:val="007D0BBA"/>
    <w:rsid w:val="007D2DE8"/>
    <w:rsid w:val="007D5267"/>
    <w:rsid w:val="007D6F0E"/>
    <w:rsid w:val="007D7D48"/>
    <w:rsid w:val="007D7D80"/>
    <w:rsid w:val="007E1AF4"/>
    <w:rsid w:val="007E29C3"/>
    <w:rsid w:val="007E5F7E"/>
    <w:rsid w:val="007E7956"/>
    <w:rsid w:val="007F05CE"/>
    <w:rsid w:val="007F1C48"/>
    <w:rsid w:val="007F41D5"/>
    <w:rsid w:val="007F53B1"/>
    <w:rsid w:val="007F6DE3"/>
    <w:rsid w:val="00800D1E"/>
    <w:rsid w:val="00802402"/>
    <w:rsid w:val="00802819"/>
    <w:rsid w:val="00803845"/>
    <w:rsid w:val="00803964"/>
    <w:rsid w:val="00806396"/>
    <w:rsid w:val="00806FFC"/>
    <w:rsid w:val="00807856"/>
    <w:rsid w:val="00807A4C"/>
    <w:rsid w:val="00811112"/>
    <w:rsid w:val="00813BF7"/>
    <w:rsid w:val="00815A8F"/>
    <w:rsid w:val="00816656"/>
    <w:rsid w:val="00817488"/>
    <w:rsid w:val="00817589"/>
    <w:rsid w:val="00822B40"/>
    <w:rsid w:val="00822EB3"/>
    <w:rsid w:val="00822F63"/>
    <w:rsid w:val="0082556F"/>
    <w:rsid w:val="00825947"/>
    <w:rsid w:val="00826BB3"/>
    <w:rsid w:val="00831C13"/>
    <w:rsid w:val="00831EAA"/>
    <w:rsid w:val="00833247"/>
    <w:rsid w:val="00833256"/>
    <w:rsid w:val="00835138"/>
    <w:rsid w:val="00840837"/>
    <w:rsid w:val="00840DF4"/>
    <w:rsid w:val="008424F7"/>
    <w:rsid w:val="00843C2F"/>
    <w:rsid w:val="0084515E"/>
    <w:rsid w:val="00845A50"/>
    <w:rsid w:val="00846EEA"/>
    <w:rsid w:val="0084744F"/>
    <w:rsid w:val="008518C1"/>
    <w:rsid w:val="00851A96"/>
    <w:rsid w:val="008532B0"/>
    <w:rsid w:val="008536AF"/>
    <w:rsid w:val="00855623"/>
    <w:rsid w:val="00855A65"/>
    <w:rsid w:val="008560AD"/>
    <w:rsid w:val="0085640A"/>
    <w:rsid w:val="008609AE"/>
    <w:rsid w:val="00861378"/>
    <w:rsid w:val="00861864"/>
    <w:rsid w:val="00862E62"/>
    <w:rsid w:val="008652E0"/>
    <w:rsid w:val="00865D3B"/>
    <w:rsid w:val="008732F5"/>
    <w:rsid w:val="0087467E"/>
    <w:rsid w:val="008803C8"/>
    <w:rsid w:val="0088238C"/>
    <w:rsid w:val="008849D9"/>
    <w:rsid w:val="00884AF8"/>
    <w:rsid w:val="00886190"/>
    <w:rsid w:val="00886865"/>
    <w:rsid w:val="00887F74"/>
    <w:rsid w:val="00890799"/>
    <w:rsid w:val="00890A2C"/>
    <w:rsid w:val="00892FAD"/>
    <w:rsid w:val="00894C1D"/>
    <w:rsid w:val="00894F12"/>
    <w:rsid w:val="00895890"/>
    <w:rsid w:val="00895B46"/>
    <w:rsid w:val="00896020"/>
    <w:rsid w:val="0089783B"/>
    <w:rsid w:val="00897E65"/>
    <w:rsid w:val="00897EA8"/>
    <w:rsid w:val="008A10D1"/>
    <w:rsid w:val="008A1382"/>
    <w:rsid w:val="008A2BFC"/>
    <w:rsid w:val="008B197E"/>
    <w:rsid w:val="008B2E9E"/>
    <w:rsid w:val="008B4401"/>
    <w:rsid w:val="008B445D"/>
    <w:rsid w:val="008B6B4B"/>
    <w:rsid w:val="008B739B"/>
    <w:rsid w:val="008C2E98"/>
    <w:rsid w:val="008C400C"/>
    <w:rsid w:val="008C53D5"/>
    <w:rsid w:val="008C55B8"/>
    <w:rsid w:val="008C752C"/>
    <w:rsid w:val="008D20F7"/>
    <w:rsid w:val="008D4FBE"/>
    <w:rsid w:val="008D6308"/>
    <w:rsid w:val="008D7B6A"/>
    <w:rsid w:val="008E17B8"/>
    <w:rsid w:val="008E3626"/>
    <w:rsid w:val="008E3ADC"/>
    <w:rsid w:val="008E6B0E"/>
    <w:rsid w:val="008E7A26"/>
    <w:rsid w:val="008F18C9"/>
    <w:rsid w:val="008F2882"/>
    <w:rsid w:val="008F331D"/>
    <w:rsid w:val="008F4180"/>
    <w:rsid w:val="008F4501"/>
    <w:rsid w:val="008F5F95"/>
    <w:rsid w:val="008F6116"/>
    <w:rsid w:val="00900E42"/>
    <w:rsid w:val="00901E63"/>
    <w:rsid w:val="00901F4D"/>
    <w:rsid w:val="009020B3"/>
    <w:rsid w:val="0090229D"/>
    <w:rsid w:val="009056EC"/>
    <w:rsid w:val="00905B07"/>
    <w:rsid w:val="00905B15"/>
    <w:rsid w:val="00905D15"/>
    <w:rsid w:val="00907D5D"/>
    <w:rsid w:val="00910530"/>
    <w:rsid w:val="009126A2"/>
    <w:rsid w:val="009152B2"/>
    <w:rsid w:val="00915904"/>
    <w:rsid w:val="009161F7"/>
    <w:rsid w:val="009169F0"/>
    <w:rsid w:val="00921EF3"/>
    <w:rsid w:val="009227C5"/>
    <w:rsid w:val="009262E0"/>
    <w:rsid w:val="00927450"/>
    <w:rsid w:val="009275C6"/>
    <w:rsid w:val="009309B6"/>
    <w:rsid w:val="009314F1"/>
    <w:rsid w:val="00932031"/>
    <w:rsid w:val="00932452"/>
    <w:rsid w:val="00933527"/>
    <w:rsid w:val="0093365D"/>
    <w:rsid w:val="009347D8"/>
    <w:rsid w:val="00934AAB"/>
    <w:rsid w:val="00935AD8"/>
    <w:rsid w:val="00937DD6"/>
    <w:rsid w:val="009413E4"/>
    <w:rsid w:val="0094666E"/>
    <w:rsid w:val="00947FF0"/>
    <w:rsid w:val="009512F7"/>
    <w:rsid w:val="00951F87"/>
    <w:rsid w:val="0095679E"/>
    <w:rsid w:val="0096132B"/>
    <w:rsid w:val="00961D31"/>
    <w:rsid w:val="00962B39"/>
    <w:rsid w:val="00962D36"/>
    <w:rsid w:val="009631F0"/>
    <w:rsid w:val="00963E3A"/>
    <w:rsid w:val="00964F11"/>
    <w:rsid w:val="0096541B"/>
    <w:rsid w:val="0097069E"/>
    <w:rsid w:val="00970A00"/>
    <w:rsid w:val="0097247F"/>
    <w:rsid w:val="00977010"/>
    <w:rsid w:val="009771CC"/>
    <w:rsid w:val="009850C4"/>
    <w:rsid w:val="00985551"/>
    <w:rsid w:val="009856D1"/>
    <w:rsid w:val="00985CD2"/>
    <w:rsid w:val="00986B4C"/>
    <w:rsid w:val="009906FE"/>
    <w:rsid w:val="00990B36"/>
    <w:rsid w:val="0099257F"/>
    <w:rsid w:val="00993C91"/>
    <w:rsid w:val="00995FE1"/>
    <w:rsid w:val="009A0BC2"/>
    <w:rsid w:val="009A1CFA"/>
    <w:rsid w:val="009A57F5"/>
    <w:rsid w:val="009B026C"/>
    <w:rsid w:val="009B18F6"/>
    <w:rsid w:val="009B360F"/>
    <w:rsid w:val="009B701B"/>
    <w:rsid w:val="009C0E3D"/>
    <w:rsid w:val="009C117A"/>
    <w:rsid w:val="009C3847"/>
    <w:rsid w:val="009C6470"/>
    <w:rsid w:val="009C73AC"/>
    <w:rsid w:val="009C79D5"/>
    <w:rsid w:val="009D1537"/>
    <w:rsid w:val="009D3CA7"/>
    <w:rsid w:val="009D5056"/>
    <w:rsid w:val="009E109A"/>
    <w:rsid w:val="009E115A"/>
    <w:rsid w:val="009E427E"/>
    <w:rsid w:val="009E4B9C"/>
    <w:rsid w:val="009E5743"/>
    <w:rsid w:val="009E6D0B"/>
    <w:rsid w:val="009F11BB"/>
    <w:rsid w:val="009F15A8"/>
    <w:rsid w:val="009F334B"/>
    <w:rsid w:val="009F3358"/>
    <w:rsid w:val="009F4A29"/>
    <w:rsid w:val="009F4FB4"/>
    <w:rsid w:val="009F59E1"/>
    <w:rsid w:val="009F6E1D"/>
    <w:rsid w:val="00A016F4"/>
    <w:rsid w:val="00A028B6"/>
    <w:rsid w:val="00A02F8B"/>
    <w:rsid w:val="00A0357F"/>
    <w:rsid w:val="00A03B65"/>
    <w:rsid w:val="00A05479"/>
    <w:rsid w:val="00A05931"/>
    <w:rsid w:val="00A105B5"/>
    <w:rsid w:val="00A10934"/>
    <w:rsid w:val="00A1111C"/>
    <w:rsid w:val="00A11160"/>
    <w:rsid w:val="00A13109"/>
    <w:rsid w:val="00A136A3"/>
    <w:rsid w:val="00A14A38"/>
    <w:rsid w:val="00A14D3C"/>
    <w:rsid w:val="00A14D81"/>
    <w:rsid w:val="00A15551"/>
    <w:rsid w:val="00A163F5"/>
    <w:rsid w:val="00A17F5F"/>
    <w:rsid w:val="00A21616"/>
    <w:rsid w:val="00A21B23"/>
    <w:rsid w:val="00A24A53"/>
    <w:rsid w:val="00A27A56"/>
    <w:rsid w:val="00A306BF"/>
    <w:rsid w:val="00A308A8"/>
    <w:rsid w:val="00A3310F"/>
    <w:rsid w:val="00A34244"/>
    <w:rsid w:val="00A35EA1"/>
    <w:rsid w:val="00A36903"/>
    <w:rsid w:val="00A36E07"/>
    <w:rsid w:val="00A40E01"/>
    <w:rsid w:val="00A4195F"/>
    <w:rsid w:val="00A42509"/>
    <w:rsid w:val="00A4355A"/>
    <w:rsid w:val="00A4655E"/>
    <w:rsid w:val="00A524B3"/>
    <w:rsid w:val="00A53B04"/>
    <w:rsid w:val="00A53C97"/>
    <w:rsid w:val="00A54462"/>
    <w:rsid w:val="00A54E61"/>
    <w:rsid w:val="00A56078"/>
    <w:rsid w:val="00A56C12"/>
    <w:rsid w:val="00A57CD3"/>
    <w:rsid w:val="00A61D3B"/>
    <w:rsid w:val="00A633F9"/>
    <w:rsid w:val="00A6376D"/>
    <w:rsid w:val="00A6422E"/>
    <w:rsid w:val="00A65603"/>
    <w:rsid w:val="00A66AD6"/>
    <w:rsid w:val="00A66E61"/>
    <w:rsid w:val="00A71FFE"/>
    <w:rsid w:val="00A72CA5"/>
    <w:rsid w:val="00A77BC9"/>
    <w:rsid w:val="00A815D1"/>
    <w:rsid w:val="00A81663"/>
    <w:rsid w:val="00A81808"/>
    <w:rsid w:val="00A83E17"/>
    <w:rsid w:val="00A84AF2"/>
    <w:rsid w:val="00A870DE"/>
    <w:rsid w:val="00A90187"/>
    <w:rsid w:val="00A903C6"/>
    <w:rsid w:val="00A90C56"/>
    <w:rsid w:val="00A935BD"/>
    <w:rsid w:val="00A960B1"/>
    <w:rsid w:val="00A967DC"/>
    <w:rsid w:val="00A96CC2"/>
    <w:rsid w:val="00A97241"/>
    <w:rsid w:val="00A97975"/>
    <w:rsid w:val="00AA13F9"/>
    <w:rsid w:val="00AA3749"/>
    <w:rsid w:val="00AA3B67"/>
    <w:rsid w:val="00AA4137"/>
    <w:rsid w:val="00AA415B"/>
    <w:rsid w:val="00AA5ECA"/>
    <w:rsid w:val="00AA6796"/>
    <w:rsid w:val="00AB0809"/>
    <w:rsid w:val="00AB1C74"/>
    <w:rsid w:val="00AB39D4"/>
    <w:rsid w:val="00AB713C"/>
    <w:rsid w:val="00AB7246"/>
    <w:rsid w:val="00AC0DCF"/>
    <w:rsid w:val="00AC28C5"/>
    <w:rsid w:val="00AC2A58"/>
    <w:rsid w:val="00AC34D1"/>
    <w:rsid w:val="00AC4120"/>
    <w:rsid w:val="00AC45FC"/>
    <w:rsid w:val="00AC4B15"/>
    <w:rsid w:val="00AC4D19"/>
    <w:rsid w:val="00AC624E"/>
    <w:rsid w:val="00AC796C"/>
    <w:rsid w:val="00AD3082"/>
    <w:rsid w:val="00AD3BCF"/>
    <w:rsid w:val="00AD49EF"/>
    <w:rsid w:val="00AD5631"/>
    <w:rsid w:val="00AE2058"/>
    <w:rsid w:val="00AE2664"/>
    <w:rsid w:val="00AE5181"/>
    <w:rsid w:val="00AF1905"/>
    <w:rsid w:val="00AF2F4C"/>
    <w:rsid w:val="00AF3041"/>
    <w:rsid w:val="00AF3ECE"/>
    <w:rsid w:val="00AF5C0B"/>
    <w:rsid w:val="00AF5F6B"/>
    <w:rsid w:val="00AF7FE2"/>
    <w:rsid w:val="00B00252"/>
    <w:rsid w:val="00B0169E"/>
    <w:rsid w:val="00B02CBF"/>
    <w:rsid w:val="00B03043"/>
    <w:rsid w:val="00B03BEE"/>
    <w:rsid w:val="00B053F4"/>
    <w:rsid w:val="00B07909"/>
    <w:rsid w:val="00B07EB2"/>
    <w:rsid w:val="00B10986"/>
    <w:rsid w:val="00B1165A"/>
    <w:rsid w:val="00B14877"/>
    <w:rsid w:val="00B1498E"/>
    <w:rsid w:val="00B150BD"/>
    <w:rsid w:val="00B15247"/>
    <w:rsid w:val="00B15381"/>
    <w:rsid w:val="00B15DFB"/>
    <w:rsid w:val="00B1728E"/>
    <w:rsid w:val="00B20EB8"/>
    <w:rsid w:val="00B21169"/>
    <w:rsid w:val="00B217D5"/>
    <w:rsid w:val="00B218F2"/>
    <w:rsid w:val="00B23BB5"/>
    <w:rsid w:val="00B255DB"/>
    <w:rsid w:val="00B31CBB"/>
    <w:rsid w:val="00B32D1B"/>
    <w:rsid w:val="00B364C4"/>
    <w:rsid w:val="00B368B6"/>
    <w:rsid w:val="00B374EB"/>
    <w:rsid w:val="00B41678"/>
    <w:rsid w:val="00B43779"/>
    <w:rsid w:val="00B444EC"/>
    <w:rsid w:val="00B44B00"/>
    <w:rsid w:val="00B44F60"/>
    <w:rsid w:val="00B4534A"/>
    <w:rsid w:val="00B4593D"/>
    <w:rsid w:val="00B45D14"/>
    <w:rsid w:val="00B46064"/>
    <w:rsid w:val="00B46918"/>
    <w:rsid w:val="00B473D9"/>
    <w:rsid w:val="00B51D89"/>
    <w:rsid w:val="00B52559"/>
    <w:rsid w:val="00B55684"/>
    <w:rsid w:val="00B57744"/>
    <w:rsid w:val="00B60C94"/>
    <w:rsid w:val="00B62665"/>
    <w:rsid w:val="00B6273A"/>
    <w:rsid w:val="00B62C18"/>
    <w:rsid w:val="00B64CE0"/>
    <w:rsid w:val="00B65B19"/>
    <w:rsid w:val="00B66CF1"/>
    <w:rsid w:val="00B67C3C"/>
    <w:rsid w:val="00B70528"/>
    <w:rsid w:val="00B710DA"/>
    <w:rsid w:val="00B716B8"/>
    <w:rsid w:val="00B72333"/>
    <w:rsid w:val="00B73765"/>
    <w:rsid w:val="00B7376C"/>
    <w:rsid w:val="00B754FA"/>
    <w:rsid w:val="00B77D96"/>
    <w:rsid w:val="00B815D0"/>
    <w:rsid w:val="00B82D01"/>
    <w:rsid w:val="00B83CD0"/>
    <w:rsid w:val="00B876FE"/>
    <w:rsid w:val="00B9062E"/>
    <w:rsid w:val="00B918E6"/>
    <w:rsid w:val="00B91BE5"/>
    <w:rsid w:val="00B92A3C"/>
    <w:rsid w:val="00B935A7"/>
    <w:rsid w:val="00B937B5"/>
    <w:rsid w:val="00B9477B"/>
    <w:rsid w:val="00B955B8"/>
    <w:rsid w:val="00B963A9"/>
    <w:rsid w:val="00BA0A12"/>
    <w:rsid w:val="00BA0CB3"/>
    <w:rsid w:val="00BA4709"/>
    <w:rsid w:val="00BA4D72"/>
    <w:rsid w:val="00BA516A"/>
    <w:rsid w:val="00BA523B"/>
    <w:rsid w:val="00BA70AC"/>
    <w:rsid w:val="00BA7CF2"/>
    <w:rsid w:val="00BA7D2B"/>
    <w:rsid w:val="00BB1DE4"/>
    <w:rsid w:val="00BB4C64"/>
    <w:rsid w:val="00BB744D"/>
    <w:rsid w:val="00BC0151"/>
    <w:rsid w:val="00BC09B9"/>
    <w:rsid w:val="00BC0B12"/>
    <w:rsid w:val="00BC62A9"/>
    <w:rsid w:val="00BC6C9C"/>
    <w:rsid w:val="00BC6E14"/>
    <w:rsid w:val="00BC79C7"/>
    <w:rsid w:val="00BD10A8"/>
    <w:rsid w:val="00BD54E1"/>
    <w:rsid w:val="00BE2DC9"/>
    <w:rsid w:val="00BE4743"/>
    <w:rsid w:val="00BE775E"/>
    <w:rsid w:val="00BF02CB"/>
    <w:rsid w:val="00BF323D"/>
    <w:rsid w:val="00BF3697"/>
    <w:rsid w:val="00BF730A"/>
    <w:rsid w:val="00BF781F"/>
    <w:rsid w:val="00C045D0"/>
    <w:rsid w:val="00C048EE"/>
    <w:rsid w:val="00C070CA"/>
    <w:rsid w:val="00C07E68"/>
    <w:rsid w:val="00C10E07"/>
    <w:rsid w:val="00C12B4E"/>
    <w:rsid w:val="00C139A7"/>
    <w:rsid w:val="00C15403"/>
    <w:rsid w:val="00C15B0B"/>
    <w:rsid w:val="00C179BC"/>
    <w:rsid w:val="00C21314"/>
    <w:rsid w:val="00C215A7"/>
    <w:rsid w:val="00C26590"/>
    <w:rsid w:val="00C2704A"/>
    <w:rsid w:val="00C271C3"/>
    <w:rsid w:val="00C2774D"/>
    <w:rsid w:val="00C31B86"/>
    <w:rsid w:val="00C31F69"/>
    <w:rsid w:val="00C3584A"/>
    <w:rsid w:val="00C35CBE"/>
    <w:rsid w:val="00C35F04"/>
    <w:rsid w:val="00C3725B"/>
    <w:rsid w:val="00C40103"/>
    <w:rsid w:val="00C426AB"/>
    <w:rsid w:val="00C46659"/>
    <w:rsid w:val="00C565B9"/>
    <w:rsid w:val="00C579AF"/>
    <w:rsid w:val="00C57C3E"/>
    <w:rsid w:val="00C6154D"/>
    <w:rsid w:val="00C655DE"/>
    <w:rsid w:val="00C776D5"/>
    <w:rsid w:val="00C808DB"/>
    <w:rsid w:val="00C83351"/>
    <w:rsid w:val="00C83F57"/>
    <w:rsid w:val="00C85C71"/>
    <w:rsid w:val="00C86D1A"/>
    <w:rsid w:val="00C87078"/>
    <w:rsid w:val="00C91DE3"/>
    <w:rsid w:val="00C922D0"/>
    <w:rsid w:val="00C94BF8"/>
    <w:rsid w:val="00C95184"/>
    <w:rsid w:val="00C95AEB"/>
    <w:rsid w:val="00C97E5B"/>
    <w:rsid w:val="00CA6A6E"/>
    <w:rsid w:val="00CB0694"/>
    <w:rsid w:val="00CB4646"/>
    <w:rsid w:val="00CB5A30"/>
    <w:rsid w:val="00CB5D44"/>
    <w:rsid w:val="00CC0280"/>
    <w:rsid w:val="00CC1A22"/>
    <w:rsid w:val="00CD0A42"/>
    <w:rsid w:val="00CD145C"/>
    <w:rsid w:val="00CD3546"/>
    <w:rsid w:val="00CD428C"/>
    <w:rsid w:val="00CD7EC6"/>
    <w:rsid w:val="00CE06B1"/>
    <w:rsid w:val="00CE18B5"/>
    <w:rsid w:val="00CE1B61"/>
    <w:rsid w:val="00CE3FA0"/>
    <w:rsid w:val="00CE7AD3"/>
    <w:rsid w:val="00CF5942"/>
    <w:rsid w:val="00CF74EB"/>
    <w:rsid w:val="00CF7A88"/>
    <w:rsid w:val="00CF7DD7"/>
    <w:rsid w:val="00D00D05"/>
    <w:rsid w:val="00D01B6F"/>
    <w:rsid w:val="00D01FAC"/>
    <w:rsid w:val="00D03220"/>
    <w:rsid w:val="00D035CF"/>
    <w:rsid w:val="00D03FF2"/>
    <w:rsid w:val="00D05C96"/>
    <w:rsid w:val="00D060C3"/>
    <w:rsid w:val="00D06166"/>
    <w:rsid w:val="00D074AD"/>
    <w:rsid w:val="00D10BE7"/>
    <w:rsid w:val="00D13F57"/>
    <w:rsid w:val="00D1581C"/>
    <w:rsid w:val="00D17464"/>
    <w:rsid w:val="00D25601"/>
    <w:rsid w:val="00D26FAA"/>
    <w:rsid w:val="00D27CDC"/>
    <w:rsid w:val="00D30A0F"/>
    <w:rsid w:val="00D313C8"/>
    <w:rsid w:val="00D32092"/>
    <w:rsid w:val="00D3292B"/>
    <w:rsid w:val="00D34206"/>
    <w:rsid w:val="00D34958"/>
    <w:rsid w:val="00D41775"/>
    <w:rsid w:val="00D426FC"/>
    <w:rsid w:val="00D42C6B"/>
    <w:rsid w:val="00D43878"/>
    <w:rsid w:val="00D448D3"/>
    <w:rsid w:val="00D500BF"/>
    <w:rsid w:val="00D50C2D"/>
    <w:rsid w:val="00D51A45"/>
    <w:rsid w:val="00D53430"/>
    <w:rsid w:val="00D54DC9"/>
    <w:rsid w:val="00D56334"/>
    <w:rsid w:val="00D56D47"/>
    <w:rsid w:val="00D5759C"/>
    <w:rsid w:val="00D6193A"/>
    <w:rsid w:val="00D62FBE"/>
    <w:rsid w:val="00D669A2"/>
    <w:rsid w:val="00D7140F"/>
    <w:rsid w:val="00D71A82"/>
    <w:rsid w:val="00D71ABF"/>
    <w:rsid w:val="00D736A1"/>
    <w:rsid w:val="00D74A4D"/>
    <w:rsid w:val="00D75538"/>
    <w:rsid w:val="00D76730"/>
    <w:rsid w:val="00D8000C"/>
    <w:rsid w:val="00D817AE"/>
    <w:rsid w:val="00D84533"/>
    <w:rsid w:val="00D8588B"/>
    <w:rsid w:val="00D85F06"/>
    <w:rsid w:val="00D86258"/>
    <w:rsid w:val="00D865B6"/>
    <w:rsid w:val="00D86A61"/>
    <w:rsid w:val="00D86C43"/>
    <w:rsid w:val="00D904A1"/>
    <w:rsid w:val="00D92A35"/>
    <w:rsid w:val="00D930E7"/>
    <w:rsid w:val="00D94088"/>
    <w:rsid w:val="00D95E89"/>
    <w:rsid w:val="00D95E9E"/>
    <w:rsid w:val="00DA0253"/>
    <w:rsid w:val="00DA09C3"/>
    <w:rsid w:val="00DA279E"/>
    <w:rsid w:val="00DA3936"/>
    <w:rsid w:val="00DA4F42"/>
    <w:rsid w:val="00DA5AEA"/>
    <w:rsid w:val="00DA70EA"/>
    <w:rsid w:val="00DA7CEA"/>
    <w:rsid w:val="00DB029A"/>
    <w:rsid w:val="00DB26D2"/>
    <w:rsid w:val="00DB2F0D"/>
    <w:rsid w:val="00DB4891"/>
    <w:rsid w:val="00DB4DAE"/>
    <w:rsid w:val="00DB4DFC"/>
    <w:rsid w:val="00DB74A1"/>
    <w:rsid w:val="00DC3FFE"/>
    <w:rsid w:val="00DC5F46"/>
    <w:rsid w:val="00DC71D0"/>
    <w:rsid w:val="00DD07B2"/>
    <w:rsid w:val="00DD37DA"/>
    <w:rsid w:val="00DD6F08"/>
    <w:rsid w:val="00DD7538"/>
    <w:rsid w:val="00DE357E"/>
    <w:rsid w:val="00DE4355"/>
    <w:rsid w:val="00DE5549"/>
    <w:rsid w:val="00DE5FE9"/>
    <w:rsid w:val="00DE692B"/>
    <w:rsid w:val="00DF6D9F"/>
    <w:rsid w:val="00DF784E"/>
    <w:rsid w:val="00E00263"/>
    <w:rsid w:val="00E01B5E"/>
    <w:rsid w:val="00E03B80"/>
    <w:rsid w:val="00E044FE"/>
    <w:rsid w:val="00E0486D"/>
    <w:rsid w:val="00E06793"/>
    <w:rsid w:val="00E069C4"/>
    <w:rsid w:val="00E076E9"/>
    <w:rsid w:val="00E104E4"/>
    <w:rsid w:val="00E115FF"/>
    <w:rsid w:val="00E13308"/>
    <w:rsid w:val="00E137FB"/>
    <w:rsid w:val="00E13FFF"/>
    <w:rsid w:val="00E22DEE"/>
    <w:rsid w:val="00E25434"/>
    <w:rsid w:val="00E26518"/>
    <w:rsid w:val="00E31425"/>
    <w:rsid w:val="00E3178B"/>
    <w:rsid w:val="00E349B7"/>
    <w:rsid w:val="00E362E5"/>
    <w:rsid w:val="00E36FAE"/>
    <w:rsid w:val="00E428C5"/>
    <w:rsid w:val="00E44EEE"/>
    <w:rsid w:val="00E45844"/>
    <w:rsid w:val="00E45996"/>
    <w:rsid w:val="00E45FD0"/>
    <w:rsid w:val="00E46D56"/>
    <w:rsid w:val="00E47348"/>
    <w:rsid w:val="00E5014C"/>
    <w:rsid w:val="00E5016E"/>
    <w:rsid w:val="00E562BC"/>
    <w:rsid w:val="00E5716F"/>
    <w:rsid w:val="00E57766"/>
    <w:rsid w:val="00E626EF"/>
    <w:rsid w:val="00E6334C"/>
    <w:rsid w:val="00E63B13"/>
    <w:rsid w:val="00E656CD"/>
    <w:rsid w:val="00E65F1E"/>
    <w:rsid w:val="00E67125"/>
    <w:rsid w:val="00E7084C"/>
    <w:rsid w:val="00E7106C"/>
    <w:rsid w:val="00E72750"/>
    <w:rsid w:val="00E73069"/>
    <w:rsid w:val="00E73B0E"/>
    <w:rsid w:val="00E73DED"/>
    <w:rsid w:val="00E744AA"/>
    <w:rsid w:val="00E75244"/>
    <w:rsid w:val="00E76E5E"/>
    <w:rsid w:val="00E82E59"/>
    <w:rsid w:val="00E84991"/>
    <w:rsid w:val="00E85026"/>
    <w:rsid w:val="00E870A5"/>
    <w:rsid w:val="00E878D0"/>
    <w:rsid w:val="00E90E8F"/>
    <w:rsid w:val="00E90EF2"/>
    <w:rsid w:val="00E911BB"/>
    <w:rsid w:val="00E91B92"/>
    <w:rsid w:val="00E9219B"/>
    <w:rsid w:val="00E92D2E"/>
    <w:rsid w:val="00E92F9D"/>
    <w:rsid w:val="00E95FD7"/>
    <w:rsid w:val="00E96490"/>
    <w:rsid w:val="00E97145"/>
    <w:rsid w:val="00EA0E35"/>
    <w:rsid w:val="00EA1B5B"/>
    <w:rsid w:val="00EA6798"/>
    <w:rsid w:val="00EA6A3A"/>
    <w:rsid w:val="00EB063F"/>
    <w:rsid w:val="00EB1C4D"/>
    <w:rsid w:val="00EB342E"/>
    <w:rsid w:val="00EB4BC2"/>
    <w:rsid w:val="00EC05FC"/>
    <w:rsid w:val="00EC1F6A"/>
    <w:rsid w:val="00EC3DD6"/>
    <w:rsid w:val="00EC5E8D"/>
    <w:rsid w:val="00ED18AF"/>
    <w:rsid w:val="00ED1B2F"/>
    <w:rsid w:val="00ED2AC9"/>
    <w:rsid w:val="00ED3989"/>
    <w:rsid w:val="00ED3B82"/>
    <w:rsid w:val="00ED3C10"/>
    <w:rsid w:val="00ED3D93"/>
    <w:rsid w:val="00ED5315"/>
    <w:rsid w:val="00ED64A3"/>
    <w:rsid w:val="00ED6EFD"/>
    <w:rsid w:val="00EE0F57"/>
    <w:rsid w:val="00EE3DAD"/>
    <w:rsid w:val="00EE4D5B"/>
    <w:rsid w:val="00EE72C6"/>
    <w:rsid w:val="00EF1B4A"/>
    <w:rsid w:val="00EF3425"/>
    <w:rsid w:val="00EF36E5"/>
    <w:rsid w:val="00EF694D"/>
    <w:rsid w:val="00EF7D34"/>
    <w:rsid w:val="00F0176D"/>
    <w:rsid w:val="00F01E21"/>
    <w:rsid w:val="00F04BFA"/>
    <w:rsid w:val="00F052D4"/>
    <w:rsid w:val="00F069D4"/>
    <w:rsid w:val="00F07080"/>
    <w:rsid w:val="00F07BD3"/>
    <w:rsid w:val="00F132BF"/>
    <w:rsid w:val="00F138BF"/>
    <w:rsid w:val="00F139D6"/>
    <w:rsid w:val="00F13B94"/>
    <w:rsid w:val="00F13C67"/>
    <w:rsid w:val="00F14329"/>
    <w:rsid w:val="00F17D38"/>
    <w:rsid w:val="00F20E93"/>
    <w:rsid w:val="00F2350E"/>
    <w:rsid w:val="00F24153"/>
    <w:rsid w:val="00F25659"/>
    <w:rsid w:val="00F25943"/>
    <w:rsid w:val="00F25F54"/>
    <w:rsid w:val="00F30CE8"/>
    <w:rsid w:val="00F321F3"/>
    <w:rsid w:val="00F32866"/>
    <w:rsid w:val="00F33EBB"/>
    <w:rsid w:val="00F3566A"/>
    <w:rsid w:val="00F36C3B"/>
    <w:rsid w:val="00F40A1E"/>
    <w:rsid w:val="00F42270"/>
    <w:rsid w:val="00F431F0"/>
    <w:rsid w:val="00F43F10"/>
    <w:rsid w:val="00F453E8"/>
    <w:rsid w:val="00F47C09"/>
    <w:rsid w:val="00F50275"/>
    <w:rsid w:val="00F5037C"/>
    <w:rsid w:val="00F506FA"/>
    <w:rsid w:val="00F50A04"/>
    <w:rsid w:val="00F50CDC"/>
    <w:rsid w:val="00F517AD"/>
    <w:rsid w:val="00F51B5C"/>
    <w:rsid w:val="00F551B4"/>
    <w:rsid w:val="00F56A80"/>
    <w:rsid w:val="00F56E3C"/>
    <w:rsid w:val="00F6256D"/>
    <w:rsid w:val="00F63C75"/>
    <w:rsid w:val="00F6483A"/>
    <w:rsid w:val="00F713F2"/>
    <w:rsid w:val="00F71EE4"/>
    <w:rsid w:val="00F7576F"/>
    <w:rsid w:val="00F8249B"/>
    <w:rsid w:val="00F828EB"/>
    <w:rsid w:val="00F8310F"/>
    <w:rsid w:val="00F83FA6"/>
    <w:rsid w:val="00F87240"/>
    <w:rsid w:val="00F87858"/>
    <w:rsid w:val="00F87D6D"/>
    <w:rsid w:val="00F912C4"/>
    <w:rsid w:val="00F957C9"/>
    <w:rsid w:val="00F95C86"/>
    <w:rsid w:val="00F962EB"/>
    <w:rsid w:val="00F96495"/>
    <w:rsid w:val="00FA0989"/>
    <w:rsid w:val="00FA130E"/>
    <w:rsid w:val="00FA19F2"/>
    <w:rsid w:val="00FA2ABD"/>
    <w:rsid w:val="00FA35B3"/>
    <w:rsid w:val="00FB0261"/>
    <w:rsid w:val="00FB146D"/>
    <w:rsid w:val="00FB6469"/>
    <w:rsid w:val="00FB7153"/>
    <w:rsid w:val="00FC02A2"/>
    <w:rsid w:val="00FC26D9"/>
    <w:rsid w:val="00FD00A3"/>
    <w:rsid w:val="00FD0F75"/>
    <w:rsid w:val="00FD2C04"/>
    <w:rsid w:val="00FE3859"/>
    <w:rsid w:val="00FE398F"/>
    <w:rsid w:val="00FE4513"/>
    <w:rsid w:val="00FE535C"/>
    <w:rsid w:val="00FE6519"/>
    <w:rsid w:val="00FF046F"/>
    <w:rsid w:val="00FF51A0"/>
    <w:rsid w:val="00FF60B5"/>
    <w:rsid w:val="00FF67C6"/>
    <w:rsid w:val="00FF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 w:type="table" w:styleId="TableGrid">
    <w:name w:val="Table Grid"/>
    <w:basedOn w:val="TableNormal"/>
    <w:rsid w:val="00773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17487"/>
    <w:rPr>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character" w:customStyle="1" w:styleId="Heading1Char">
    <w:name w:val="Heading 1 Char"/>
    <w:link w:val="Heading1"/>
    <w:uiPriority w:val="9"/>
    <w:rsid w:val="00B77D96"/>
    <w:rPr>
      <w:b/>
      <w:kern w:val="28"/>
      <w:sz w:val="24"/>
      <w:lang w:val="en-US" w:eastAsia="en-US"/>
    </w:rPr>
  </w:style>
  <w:style w:type="paragraph" w:styleId="Bibliography">
    <w:name w:val="Bibliography"/>
    <w:basedOn w:val="Normal"/>
    <w:next w:val="Normal"/>
    <w:uiPriority w:val="37"/>
    <w:unhideWhenUsed/>
    <w:rsid w:val="00B77D96"/>
  </w:style>
  <w:style w:type="paragraph" w:styleId="BalloonText">
    <w:name w:val="Balloon Text"/>
    <w:basedOn w:val="Normal"/>
    <w:link w:val="BalloonTextChar"/>
    <w:rsid w:val="00016888"/>
    <w:pPr>
      <w:spacing w:after="0"/>
    </w:pPr>
    <w:rPr>
      <w:rFonts w:ascii="Tahoma" w:hAnsi="Tahoma" w:cs="Tahoma"/>
      <w:sz w:val="16"/>
      <w:szCs w:val="16"/>
    </w:rPr>
  </w:style>
  <w:style w:type="character" w:customStyle="1" w:styleId="BalloonTextChar">
    <w:name w:val="Balloon Text Char"/>
    <w:basedOn w:val="DefaultParagraphFont"/>
    <w:link w:val="BalloonText"/>
    <w:rsid w:val="00016888"/>
    <w:rPr>
      <w:rFonts w:ascii="Tahoma" w:hAnsi="Tahoma" w:cs="Tahoma"/>
      <w:sz w:val="16"/>
      <w:szCs w:val="16"/>
      <w:lang w:val="en-US" w:eastAsia="en-US"/>
    </w:rPr>
  </w:style>
  <w:style w:type="paragraph" w:styleId="ListParagraph">
    <w:name w:val="List Paragraph"/>
    <w:basedOn w:val="Normal"/>
    <w:uiPriority w:val="34"/>
    <w:qFormat/>
    <w:rsid w:val="00D92A35"/>
    <w:pPr>
      <w:ind w:left="720"/>
      <w:contextualSpacing/>
    </w:pPr>
  </w:style>
  <w:style w:type="character" w:styleId="HTMLTypewriter">
    <w:name w:val="HTML Typewriter"/>
    <w:basedOn w:val="DefaultParagraphFont"/>
    <w:uiPriority w:val="99"/>
    <w:unhideWhenUsed/>
    <w:rsid w:val="00B473D9"/>
    <w:rPr>
      <w:rFonts w:ascii="Lucida Console" w:eastAsia="Times New Roman" w:hAnsi="Lucida Console" w:cs="Courier New" w:hint="default"/>
      <w:sz w:val="22"/>
      <w:szCs w:val="22"/>
    </w:rPr>
  </w:style>
  <w:style w:type="character" w:customStyle="1" w:styleId="st1">
    <w:name w:val="st1"/>
    <w:basedOn w:val="DefaultParagraphFont"/>
    <w:rsid w:val="005C225D"/>
  </w:style>
  <w:style w:type="paragraph" w:styleId="CommentText">
    <w:name w:val="annotation text"/>
    <w:basedOn w:val="Normal"/>
    <w:link w:val="CommentTextChar"/>
    <w:uiPriority w:val="99"/>
    <w:unhideWhenUsed/>
    <w:rsid w:val="00510BEC"/>
    <w:rPr>
      <w:sz w:val="20"/>
    </w:rPr>
  </w:style>
  <w:style w:type="character" w:customStyle="1" w:styleId="CommentTextChar">
    <w:name w:val="Comment Text Char"/>
    <w:basedOn w:val="DefaultParagraphFont"/>
    <w:link w:val="CommentText"/>
    <w:uiPriority w:val="99"/>
    <w:rsid w:val="00510BEC"/>
    <w:rPr>
      <w:lang w:val="en-US" w:eastAsia="en-US"/>
    </w:rPr>
  </w:style>
  <w:style w:type="character" w:styleId="CommentReference">
    <w:name w:val="annotation reference"/>
    <w:basedOn w:val="DefaultParagraphFont"/>
    <w:uiPriority w:val="99"/>
    <w:unhideWhenUsed/>
    <w:rsid w:val="00510BEC"/>
    <w:rPr>
      <w:rFonts w:ascii="Times New Roman" w:hAnsi="Times New Roman" w:cs="Times New Roman" w:hint="default"/>
      <w:sz w:val="16"/>
      <w:szCs w:val="16"/>
    </w:rPr>
  </w:style>
  <w:style w:type="paragraph" w:styleId="NormalWeb">
    <w:name w:val="Normal (Web)"/>
    <w:basedOn w:val="Normal"/>
    <w:uiPriority w:val="99"/>
    <w:unhideWhenUsed/>
    <w:rsid w:val="00B4593D"/>
    <w:pPr>
      <w:spacing w:before="100" w:beforeAutospacing="1" w:after="100" w:afterAutospacing="1"/>
      <w:jc w:val="left"/>
    </w:pPr>
    <w:rPr>
      <w:sz w:val="24"/>
      <w:szCs w:val="24"/>
      <w:lang w:val="fr-FR" w:eastAsia="fr-FR"/>
    </w:rPr>
  </w:style>
  <w:style w:type="character" w:customStyle="1" w:styleId="mw-headline">
    <w:name w:val="mw-headline"/>
    <w:basedOn w:val="DefaultParagraphFont"/>
    <w:rsid w:val="00B4593D"/>
  </w:style>
  <w:style w:type="character" w:customStyle="1" w:styleId="editsection">
    <w:name w:val="editsection"/>
    <w:basedOn w:val="DefaultParagraphFont"/>
    <w:rsid w:val="00B4593D"/>
  </w:style>
  <w:style w:type="character" w:styleId="PlaceholderText">
    <w:name w:val="Placeholder Text"/>
    <w:basedOn w:val="DefaultParagraphFont"/>
    <w:uiPriority w:val="99"/>
    <w:semiHidden/>
    <w:rsid w:val="00776CCB"/>
    <w:rPr>
      <w:color w:val="808080"/>
    </w:rPr>
  </w:style>
  <w:style w:type="paragraph" w:styleId="CommentSubject">
    <w:name w:val="annotation subject"/>
    <w:basedOn w:val="CommentText"/>
    <w:next w:val="CommentText"/>
    <w:link w:val="CommentSubjectChar"/>
    <w:rsid w:val="007726E1"/>
    <w:rPr>
      <w:b/>
      <w:bCs/>
    </w:rPr>
  </w:style>
  <w:style w:type="character" w:customStyle="1" w:styleId="CommentSubjectChar">
    <w:name w:val="Comment Subject Char"/>
    <w:basedOn w:val="CommentTextChar"/>
    <w:link w:val="CommentSubject"/>
    <w:rsid w:val="007726E1"/>
    <w:rPr>
      <w:b/>
      <w:bCs/>
      <w:lang w:val="en-US" w:eastAsia="en-US"/>
    </w:rPr>
  </w:style>
  <w:style w:type="table" w:styleId="TableGrid">
    <w:name w:val="Table Grid"/>
    <w:basedOn w:val="TableNormal"/>
    <w:rsid w:val="007730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17487"/>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119">
      <w:bodyDiv w:val="1"/>
      <w:marLeft w:val="0"/>
      <w:marRight w:val="0"/>
      <w:marTop w:val="0"/>
      <w:marBottom w:val="0"/>
      <w:divBdr>
        <w:top w:val="none" w:sz="0" w:space="0" w:color="auto"/>
        <w:left w:val="none" w:sz="0" w:space="0" w:color="auto"/>
        <w:bottom w:val="none" w:sz="0" w:space="0" w:color="auto"/>
        <w:right w:val="none" w:sz="0" w:space="0" w:color="auto"/>
      </w:divBdr>
    </w:div>
    <w:div w:id="424882788">
      <w:bodyDiv w:val="1"/>
      <w:marLeft w:val="0"/>
      <w:marRight w:val="0"/>
      <w:marTop w:val="0"/>
      <w:marBottom w:val="0"/>
      <w:divBdr>
        <w:top w:val="none" w:sz="0" w:space="0" w:color="auto"/>
        <w:left w:val="none" w:sz="0" w:space="0" w:color="auto"/>
        <w:bottom w:val="none" w:sz="0" w:space="0" w:color="auto"/>
        <w:right w:val="none" w:sz="0" w:space="0" w:color="auto"/>
      </w:divBdr>
    </w:div>
    <w:div w:id="487550992">
      <w:bodyDiv w:val="1"/>
      <w:marLeft w:val="0"/>
      <w:marRight w:val="0"/>
      <w:marTop w:val="0"/>
      <w:marBottom w:val="0"/>
      <w:divBdr>
        <w:top w:val="none" w:sz="0" w:space="0" w:color="auto"/>
        <w:left w:val="none" w:sz="0" w:space="0" w:color="auto"/>
        <w:bottom w:val="none" w:sz="0" w:space="0" w:color="auto"/>
        <w:right w:val="none" w:sz="0" w:space="0" w:color="auto"/>
      </w:divBdr>
      <w:divsChild>
        <w:div w:id="1721780473">
          <w:marLeft w:val="0"/>
          <w:marRight w:val="0"/>
          <w:marTop w:val="0"/>
          <w:marBottom w:val="0"/>
          <w:divBdr>
            <w:top w:val="none" w:sz="0" w:space="0" w:color="auto"/>
            <w:left w:val="none" w:sz="0" w:space="0" w:color="auto"/>
            <w:bottom w:val="none" w:sz="0" w:space="0" w:color="auto"/>
            <w:right w:val="none" w:sz="0" w:space="0" w:color="auto"/>
          </w:divBdr>
          <w:divsChild>
            <w:div w:id="1554079133">
              <w:marLeft w:val="0"/>
              <w:marRight w:val="0"/>
              <w:marTop w:val="0"/>
              <w:marBottom w:val="0"/>
              <w:divBdr>
                <w:top w:val="none" w:sz="0" w:space="0" w:color="auto"/>
                <w:left w:val="none" w:sz="0" w:space="0" w:color="auto"/>
                <w:bottom w:val="none" w:sz="0" w:space="0" w:color="auto"/>
                <w:right w:val="none" w:sz="0" w:space="0" w:color="auto"/>
              </w:divBdr>
              <w:divsChild>
                <w:div w:id="7651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754002">
      <w:bodyDiv w:val="1"/>
      <w:marLeft w:val="0"/>
      <w:marRight w:val="0"/>
      <w:marTop w:val="0"/>
      <w:marBottom w:val="0"/>
      <w:divBdr>
        <w:top w:val="none" w:sz="0" w:space="0" w:color="auto"/>
        <w:left w:val="none" w:sz="0" w:space="0" w:color="auto"/>
        <w:bottom w:val="none" w:sz="0" w:space="0" w:color="auto"/>
        <w:right w:val="none" w:sz="0" w:space="0" w:color="auto"/>
      </w:divBdr>
      <w:divsChild>
        <w:div w:id="1773820966">
          <w:marLeft w:val="0"/>
          <w:marRight w:val="0"/>
          <w:marTop w:val="0"/>
          <w:marBottom w:val="0"/>
          <w:divBdr>
            <w:top w:val="none" w:sz="0" w:space="0" w:color="auto"/>
            <w:left w:val="none" w:sz="0" w:space="0" w:color="auto"/>
            <w:bottom w:val="none" w:sz="0" w:space="0" w:color="auto"/>
            <w:right w:val="none" w:sz="0" w:space="0" w:color="auto"/>
          </w:divBdr>
          <w:divsChild>
            <w:div w:id="1034425678">
              <w:marLeft w:val="0"/>
              <w:marRight w:val="0"/>
              <w:marTop w:val="0"/>
              <w:marBottom w:val="0"/>
              <w:divBdr>
                <w:top w:val="single" w:sz="6" w:space="13" w:color="DCDCDC"/>
                <w:left w:val="single" w:sz="6" w:space="13" w:color="DCDCDC"/>
                <w:bottom w:val="single" w:sz="6" w:space="13" w:color="DCDCDC"/>
                <w:right w:val="single" w:sz="6" w:space="13" w:color="DCDCDC"/>
              </w:divBdr>
              <w:divsChild>
                <w:div w:id="1333028789">
                  <w:marLeft w:val="0"/>
                  <w:marRight w:val="0"/>
                  <w:marTop w:val="0"/>
                  <w:marBottom w:val="225"/>
                  <w:divBdr>
                    <w:top w:val="none" w:sz="0" w:space="0" w:color="auto"/>
                    <w:left w:val="none" w:sz="0" w:space="0" w:color="auto"/>
                    <w:bottom w:val="none" w:sz="0" w:space="0" w:color="auto"/>
                    <w:right w:val="none" w:sz="0" w:space="0" w:color="auto"/>
                  </w:divBdr>
                  <w:divsChild>
                    <w:div w:id="1332105370">
                      <w:marLeft w:val="0"/>
                      <w:marRight w:val="0"/>
                      <w:marTop w:val="0"/>
                      <w:marBottom w:val="0"/>
                      <w:divBdr>
                        <w:top w:val="none" w:sz="0" w:space="0" w:color="auto"/>
                        <w:left w:val="none" w:sz="0" w:space="0" w:color="auto"/>
                        <w:bottom w:val="none" w:sz="0" w:space="0" w:color="auto"/>
                        <w:right w:val="none" w:sz="0" w:space="0" w:color="auto"/>
                      </w:divBdr>
                      <w:divsChild>
                        <w:div w:id="11468976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940914275">
      <w:bodyDiv w:val="1"/>
      <w:marLeft w:val="0"/>
      <w:marRight w:val="0"/>
      <w:marTop w:val="0"/>
      <w:marBottom w:val="0"/>
      <w:divBdr>
        <w:top w:val="none" w:sz="0" w:space="0" w:color="auto"/>
        <w:left w:val="none" w:sz="0" w:space="0" w:color="auto"/>
        <w:bottom w:val="none" w:sz="0" w:space="0" w:color="auto"/>
        <w:right w:val="none" w:sz="0" w:space="0" w:color="auto"/>
      </w:divBdr>
    </w:div>
    <w:div w:id="995230388">
      <w:bodyDiv w:val="1"/>
      <w:marLeft w:val="0"/>
      <w:marRight w:val="0"/>
      <w:marTop w:val="45"/>
      <w:marBottom w:val="45"/>
      <w:divBdr>
        <w:top w:val="none" w:sz="0" w:space="0" w:color="auto"/>
        <w:left w:val="none" w:sz="0" w:space="0" w:color="auto"/>
        <w:bottom w:val="none" w:sz="0" w:space="0" w:color="auto"/>
        <w:right w:val="none" w:sz="0" w:space="0" w:color="auto"/>
      </w:divBdr>
      <w:divsChild>
        <w:div w:id="1597711951">
          <w:marLeft w:val="0"/>
          <w:marRight w:val="0"/>
          <w:marTop w:val="0"/>
          <w:marBottom w:val="0"/>
          <w:divBdr>
            <w:top w:val="none" w:sz="0" w:space="0" w:color="auto"/>
            <w:left w:val="none" w:sz="0" w:space="0" w:color="auto"/>
            <w:bottom w:val="none" w:sz="0" w:space="0" w:color="auto"/>
            <w:right w:val="none" w:sz="0" w:space="0" w:color="auto"/>
          </w:divBdr>
          <w:divsChild>
            <w:div w:id="665590468">
              <w:marLeft w:val="0"/>
              <w:marRight w:val="0"/>
              <w:marTop w:val="0"/>
              <w:marBottom w:val="0"/>
              <w:divBdr>
                <w:top w:val="none" w:sz="0" w:space="0" w:color="auto"/>
                <w:left w:val="none" w:sz="0" w:space="0" w:color="auto"/>
                <w:bottom w:val="none" w:sz="0" w:space="0" w:color="auto"/>
                <w:right w:val="none" w:sz="0" w:space="0" w:color="auto"/>
              </w:divBdr>
              <w:divsChild>
                <w:div w:id="1034035948">
                  <w:marLeft w:val="0"/>
                  <w:marRight w:val="0"/>
                  <w:marTop w:val="0"/>
                  <w:marBottom w:val="0"/>
                  <w:divBdr>
                    <w:top w:val="none" w:sz="0" w:space="0" w:color="auto"/>
                    <w:left w:val="none" w:sz="0" w:space="0" w:color="auto"/>
                    <w:bottom w:val="none" w:sz="0" w:space="0" w:color="auto"/>
                    <w:right w:val="none" w:sz="0" w:space="0" w:color="auto"/>
                  </w:divBdr>
                  <w:divsChild>
                    <w:div w:id="7121184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108432960">
      <w:bodyDiv w:val="1"/>
      <w:marLeft w:val="0"/>
      <w:marRight w:val="0"/>
      <w:marTop w:val="0"/>
      <w:marBottom w:val="0"/>
      <w:divBdr>
        <w:top w:val="none" w:sz="0" w:space="0" w:color="auto"/>
        <w:left w:val="none" w:sz="0" w:space="0" w:color="auto"/>
        <w:bottom w:val="none" w:sz="0" w:space="0" w:color="auto"/>
        <w:right w:val="none" w:sz="0" w:space="0" w:color="auto"/>
      </w:divBdr>
      <w:divsChild>
        <w:div w:id="1503544476">
          <w:marLeft w:val="0"/>
          <w:marRight w:val="0"/>
          <w:marTop w:val="0"/>
          <w:marBottom w:val="0"/>
          <w:divBdr>
            <w:top w:val="none" w:sz="0" w:space="0" w:color="auto"/>
            <w:left w:val="none" w:sz="0" w:space="0" w:color="auto"/>
            <w:bottom w:val="none" w:sz="0" w:space="0" w:color="auto"/>
            <w:right w:val="none" w:sz="0" w:space="0" w:color="auto"/>
          </w:divBdr>
          <w:divsChild>
            <w:div w:id="908031230">
              <w:marLeft w:val="0"/>
              <w:marRight w:val="0"/>
              <w:marTop w:val="0"/>
              <w:marBottom w:val="0"/>
              <w:divBdr>
                <w:top w:val="none" w:sz="0" w:space="0" w:color="auto"/>
                <w:left w:val="none" w:sz="0" w:space="0" w:color="auto"/>
                <w:bottom w:val="none" w:sz="0" w:space="0" w:color="auto"/>
                <w:right w:val="none" w:sz="0" w:space="0" w:color="auto"/>
              </w:divBdr>
              <w:divsChild>
                <w:div w:id="106274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04349">
      <w:bodyDiv w:val="1"/>
      <w:marLeft w:val="0"/>
      <w:marRight w:val="0"/>
      <w:marTop w:val="0"/>
      <w:marBottom w:val="0"/>
      <w:divBdr>
        <w:top w:val="none" w:sz="0" w:space="0" w:color="auto"/>
        <w:left w:val="none" w:sz="0" w:space="0" w:color="auto"/>
        <w:bottom w:val="none" w:sz="0" w:space="0" w:color="auto"/>
        <w:right w:val="none" w:sz="0" w:space="0" w:color="auto"/>
      </w:divBdr>
    </w:div>
    <w:div w:id="1185900912">
      <w:bodyDiv w:val="1"/>
      <w:marLeft w:val="0"/>
      <w:marRight w:val="0"/>
      <w:marTop w:val="0"/>
      <w:marBottom w:val="0"/>
      <w:divBdr>
        <w:top w:val="none" w:sz="0" w:space="0" w:color="auto"/>
        <w:left w:val="none" w:sz="0" w:space="0" w:color="auto"/>
        <w:bottom w:val="none" w:sz="0" w:space="0" w:color="auto"/>
        <w:right w:val="none" w:sz="0" w:space="0" w:color="auto"/>
      </w:divBdr>
    </w:div>
    <w:div w:id="1235628187">
      <w:bodyDiv w:val="1"/>
      <w:marLeft w:val="0"/>
      <w:marRight w:val="0"/>
      <w:marTop w:val="0"/>
      <w:marBottom w:val="0"/>
      <w:divBdr>
        <w:top w:val="none" w:sz="0" w:space="0" w:color="auto"/>
        <w:left w:val="none" w:sz="0" w:space="0" w:color="auto"/>
        <w:bottom w:val="none" w:sz="0" w:space="0" w:color="auto"/>
        <w:right w:val="none" w:sz="0" w:space="0" w:color="auto"/>
      </w:divBdr>
    </w:div>
    <w:div w:id="1291205101">
      <w:bodyDiv w:val="1"/>
      <w:marLeft w:val="0"/>
      <w:marRight w:val="0"/>
      <w:marTop w:val="0"/>
      <w:marBottom w:val="0"/>
      <w:divBdr>
        <w:top w:val="none" w:sz="0" w:space="0" w:color="auto"/>
        <w:left w:val="none" w:sz="0" w:space="0" w:color="auto"/>
        <w:bottom w:val="none" w:sz="0" w:space="0" w:color="auto"/>
        <w:right w:val="none" w:sz="0" w:space="0" w:color="auto"/>
      </w:divBdr>
    </w:div>
    <w:div w:id="1322004988">
      <w:bodyDiv w:val="1"/>
      <w:marLeft w:val="0"/>
      <w:marRight w:val="0"/>
      <w:marTop w:val="0"/>
      <w:marBottom w:val="0"/>
      <w:divBdr>
        <w:top w:val="none" w:sz="0" w:space="0" w:color="auto"/>
        <w:left w:val="none" w:sz="0" w:space="0" w:color="auto"/>
        <w:bottom w:val="none" w:sz="0" w:space="0" w:color="auto"/>
        <w:right w:val="none" w:sz="0" w:space="0" w:color="auto"/>
      </w:divBdr>
    </w:div>
    <w:div w:id="1343170719">
      <w:bodyDiv w:val="1"/>
      <w:marLeft w:val="0"/>
      <w:marRight w:val="0"/>
      <w:marTop w:val="0"/>
      <w:marBottom w:val="0"/>
      <w:divBdr>
        <w:top w:val="none" w:sz="0" w:space="0" w:color="auto"/>
        <w:left w:val="none" w:sz="0" w:space="0" w:color="auto"/>
        <w:bottom w:val="none" w:sz="0" w:space="0" w:color="auto"/>
        <w:right w:val="none" w:sz="0" w:space="0" w:color="auto"/>
      </w:divBdr>
    </w:div>
    <w:div w:id="1542983358">
      <w:bodyDiv w:val="1"/>
      <w:marLeft w:val="0"/>
      <w:marRight w:val="0"/>
      <w:marTop w:val="0"/>
      <w:marBottom w:val="0"/>
      <w:divBdr>
        <w:top w:val="none" w:sz="0" w:space="0" w:color="auto"/>
        <w:left w:val="none" w:sz="0" w:space="0" w:color="auto"/>
        <w:bottom w:val="none" w:sz="0" w:space="0" w:color="auto"/>
        <w:right w:val="none" w:sz="0" w:space="0" w:color="auto"/>
      </w:divBdr>
      <w:divsChild>
        <w:div w:id="797842393">
          <w:marLeft w:val="0"/>
          <w:marRight w:val="0"/>
          <w:marTop w:val="0"/>
          <w:marBottom w:val="0"/>
          <w:divBdr>
            <w:top w:val="none" w:sz="0" w:space="0" w:color="auto"/>
            <w:left w:val="none" w:sz="0" w:space="0" w:color="auto"/>
            <w:bottom w:val="none" w:sz="0" w:space="0" w:color="auto"/>
            <w:right w:val="none" w:sz="0" w:space="0" w:color="auto"/>
          </w:divBdr>
          <w:divsChild>
            <w:div w:id="1595818160">
              <w:marLeft w:val="0"/>
              <w:marRight w:val="0"/>
              <w:marTop w:val="0"/>
              <w:marBottom w:val="0"/>
              <w:divBdr>
                <w:top w:val="single" w:sz="6" w:space="13" w:color="DCDCDC"/>
                <w:left w:val="single" w:sz="6" w:space="13" w:color="DCDCDC"/>
                <w:bottom w:val="single" w:sz="6" w:space="13" w:color="DCDCDC"/>
                <w:right w:val="single" w:sz="6" w:space="13" w:color="DCDCDC"/>
              </w:divBdr>
              <w:divsChild>
                <w:div w:id="1764180615">
                  <w:marLeft w:val="0"/>
                  <w:marRight w:val="0"/>
                  <w:marTop w:val="0"/>
                  <w:marBottom w:val="225"/>
                  <w:divBdr>
                    <w:top w:val="none" w:sz="0" w:space="0" w:color="auto"/>
                    <w:left w:val="none" w:sz="0" w:space="0" w:color="auto"/>
                    <w:bottom w:val="none" w:sz="0" w:space="0" w:color="auto"/>
                    <w:right w:val="none" w:sz="0" w:space="0" w:color="auto"/>
                  </w:divBdr>
                  <w:divsChild>
                    <w:div w:id="1840611173">
                      <w:marLeft w:val="0"/>
                      <w:marRight w:val="0"/>
                      <w:marTop w:val="0"/>
                      <w:marBottom w:val="0"/>
                      <w:divBdr>
                        <w:top w:val="none" w:sz="0" w:space="0" w:color="auto"/>
                        <w:left w:val="none" w:sz="0" w:space="0" w:color="auto"/>
                        <w:bottom w:val="none" w:sz="0" w:space="0" w:color="auto"/>
                        <w:right w:val="none" w:sz="0" w:space="0" w:color="auto"/>
                      </w:divBdr>
                      <w:divsChild>
                        <w:div w:id="16897172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62327158">
      <w:bodyDiv w:val="1"/>
      <w:marLeft w:val="0"/>
      <w:marRight w:val="0"/>
      <w:marTop w:val="0"/>
      <w:marBottom w:val="0"/>
      <w:divBdr>
        <w:top w:val="none" w:sz="0" w:space="0" w:color="auto"/>
        <w:left w:val="none" w:sz="0" w:space="0" w:color="auto"/>
        <w:bottom w:val="none" w:sz="0" w:space="0" w:color="auto"/>
        <w:right w:val="none" w:sz="0" w:space="0" w:color="auto"/>
      </w:divBdr>
      <w:divsChild>
        <w:div w:id="607353754">
          <w:marLeft w:val="0"/>
          <w:marRight w:val="0"/>
          <w:marTop w:val="0"/>
          <w:marBottom w:val="0"/>
          <w:divBdr>
            <w:top w:val="none" w:sz="0" w:space="0" w:color="auto"/>
            <w:left w:val="none" w:sz="0" w:space="0" w:color="auto"/>
            <w:bottom w:val="none" w:sz="0" w:space="0" w:color="auto"/>
            <w:right w:val="none" w:sz="0" w:space="0" w:color="auto"/>
          </w:divBdr>
          <w:divsChild>
            <w:div w:id="1549999624">
              <w:marLeft w:val="0"/>
              <w:marRight w:val="0"/>
              <w:marTop w:val="0"/>
              <w:marBottom w:val="0"/>
              <w:divBdr>
                <w:top w:val="single" w:sz="6" w:space="13" w:color="DCDCDC"/>
                <w:left w:val="single" w:sz="6" w:space="13" w:color="DCDCDC"/>
                <w:bottom w:val="single" w:sz="6" w:space="13" w:color="DCDCDC"/>
                <w:right w:val="single" w:sz="6" w:space="13" w:color="DCDCDC"/>
              </w:divBdr>
              <w:divsChild>
                <w:div w:id="19669901">
                  <w:marLeft w:val="0"/>
                  <w:marRight w:val="0"/>
                  <w:marTop w:val="0"/>
                  <w:marBottom w:val="225"/>
                  <w:divBdr>
                    <w:top w:val="none" w:sz="0" w:space="0" w:color="auto"/>
                    <w:left w:val="none" w:sz="0" w:space="0" w:color="auto"/>
                    <w:bottom w:val="none" w:sz="0" w:space="0" w:color="auto"/>
                    <w:right w:val="none" w:sz="0" w:space="0" w:color="auto"/>
                  </w:divBdr>
                  <w:divsChild>
                    <w:div w:id="980816360">
                      <w:marLeft w:val="0"/>
                      <w:marRight w:val="0"/>
                      <w:marTop w:val="0"/>
                      <w:marBottom w:val="0"/>
                      <w:divBdr>
                        <w:top w:val="none" w:sz="0" w:space="0" w:color="auto"/>
                        <w:left w:val="none" w:sz="0" w:space="0" w:color="auto"/>
                        <w:bottom w:val="none" w:sz="0" w:space="0" w:color="auto"/>
                        <w:right w:val="none" w:sz="0" w:space="0" w:color="auto"/>
                      </w:divBdr>
                      <w:divsChild>
                        <w:div w:id="4892516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896427204">
      <w:bodyDiv w:val="1"/>
      <w:marLeft w:val="0"/>
      <w:marRight w:val="0"/>
      <w:marTop w:val="0"/>
      <w:marBottom w:val="0"/>
      <w:divBdr>
        <w:top w:val="none" w:sz="0" w:space="0" w:color="auto"/>
        <w:left w:val="none" w:sz="0" w:space="0" w:color="auto"/>
        <w:bottom w:val="none" w:sz="0" w:space="0" w:color="auto"/>
        <w:right w:val="none" w:sz="0" w:space="0" w:color="auto"/>
      </w:divBdr>
    </w:div>
    <w:div w:id="2087414893">
      <w:bodyDiv w:val="1"/>
      <w:marLeft w:val="0"/>
      <w:marRight w:val="0"/>
      <w:marTop w:val="45"/>
      <w:marBottom w:val="45"/>
      <w:divBdr>
        <w:top w:val="none" w:sz="0" w:space="0" w:color="auto"/>
        <w:left w:val="none" w:sz="0" w:space="0" w:color="auto"/>
        <w:bottom w:val="none" w:sz="0" w:space="0" w:color="auto"/>
        <w:right w:val="none" w:sz="0" w:space="0" w:color="auto"/>
      </w:divBdr>
      <w:divsChild>
        <w:div w:id="2052803332">
          <w:marLeft w:val="120"/>
          <w:marRight w:val="120"/>
          <w:marTop w:val="0"/>
          <w:marBottom w:val="0"/>
          <w:divBdr>
            <w:top w:val="none" w:sz="0" w:space="0" w:color="auto"/>
            <w:left w:val="none" w:sz="0" w:space="0" w:color="auto"/>
            <w:bottom w:val="none" w:sz="0" w:space="0" w:color="auto"/>
            <w:right w:val="none" w:sz="0" w:space="0" w:color="auto"/>
          </w:divBdr>
          <w:divsChild>
            <w:div w:id="4527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instancematching.org/oaei/" TargetMode="Externa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code.google.com/p/simile-butterfly/"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freebase.com/"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code.google.com/p/google-refine/"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chart" Target="charts/chart2.xml"/><Relationship Id="rId27" Type="http://schemas.openxmlformats.org/officeDocument/2006/relationships/hyperlink" Target="http://islab.dico.unimi.it/iim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Expirement 1</c:v>
                </c:pt>
              </c:strCache>
            </c:strRef>
          </c:tx>
          <c:invertIfNegative val="0"/>
          <c:cat>
            <c:strRef>
              <c:f>Sheet1!$A$2:$A$4</c:f>
              <c:strCache>
                <c:ptCount val="3"/>
                <c:pt idx="0">
                  <c:v>Cosin</c:v>
                </c:pt>
                <c:pt idx="1">
                  <c:v>PPMCC</c:v>
                </c:pt>
                <c:pt idx="2">
                  <c:v>Spearman</c:v>
                </c:pt>
              </c:strCache>
            </c:strRef>
          </c:cat>
          <c:val>
            <c:numRef>
              <c:f>Sheet1!$B$2:$B$4</c:f>
              <c:numCache>
                <c:formatCode>General</c:formatCode>
                <c:ptCount val="3"/>
                <c:pt idx="0">
                  <c:v>0.98935709999999932</c:v>
                </c:pt>
                <c:pt idx="1">
                  <c:v>0.98562190000000005</c:v>
                </c:pt>
                <c:pt idx="2">
                  <c:v>0.89446349999999919</c:v>
                </c:pt>
              </c:numCache>
            </c:numRef>
          </c:val>
        </c:ser>
        <c:dLbls>
          <c:showLegendKey val="0"/>
          <c:showVal val="0"/>
          <c:showCatName val="0"/>
          <c:showSerName val="0"/>
          <c:showPercent val="0"/>
          <c:showBubbleSize val="0"/>
        </c:dLbls>
        <c:gapWidth val="150"/>
        <c:axId val="147717504"/>
        <c:axId val="188368768"/>
      </c:barChart>
      <c:catAx>
        <c:axId val="147717504"/>
        <c:scaling>
          <c:orientation val="minMax"/>
        </c:scaling>
        <c:delete val="0"/>
        <c:axPos val="b"/>
        <c:majorTickMark val="out"/>
        <c:minorTickMark val="none"/>
        <c:tickLblPos val="nextTo"/>
        <c:crossAx val="188368768"/>
        <c:crosses val="autoZero"/>
        <c:auto val="1"/>
        <c:lblAlgn val="ctr"/>
        <c:lblOffset val="100"/>
        <c:noMultiLvlLbl val="0"/>
      </c:catAx>
      <c:valAx>
        <c:axId val="188368768"/>
        <c:scaling>
          <c:orientation val="minMax"/>
        </c:scaling>
        <c:delete val="0"/>
        <c:axPos val="l"/>
        <c:majorGridlines/>
        <c:numFmt formatCode="General" sourceLinked="1"/>
        <c:majorTickMark val="out"/>
        <c:minorTickMark val="none"/>
        <c:tickLblPos val="nextTo"/>
        <c:crossAx val="1477175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Cosin</c:v>
                </c:pt>
              </c:strCache>
            </c:strRef>
          </c:tx>
          <c:invertIfNegative val="0"/>
          <c:cat>
            <c:strRef>
              <c:f>Sheet1!$B$1:$E$1</c:f>
              <c:strCache>
                <c:ptCount val="4"/>
                <c:pt idx="0">
                  <c:v>Expirement 1</c:v>
                </c:pt>
                <c:pt idx="1">
                  <c:v>Expirement 2</c:v>
                </c:pt>
                <c:pt idx="2">
                  <c:v>Expirement 3</c:v>
                </c:pt>
                <c:pt idx="3">
                  <c:v>Expirement 4</c:v>
                </c:pt>
              </c:strCache>
            </c:strRef>
          </c:cat>
          <c:val>
            <c:numRef>
              <c:f>Sheet1!$B$2:$E$2</c:f>
              <c:numCache>
                <c:formatCode>General</c:formatCode>
                <c:ptCount val="4"/>
                <c:pt idx="0">
                  <c:v>0.98935709999999932</c:v>
                </c:pt>
                <c:pt idx="1">
                  <c:v>0.93682367000000066</c:v>
                </c:pt>
                <c:pt idx="2">
                  <c:v>0.93682367000000066</c:v>
                </c:pt>
                <c:pt idx="3">
                  <c:v>0.82400393000000005</c:v>
                </c:pt>
              </c:numCache>
            </c:numRef>
          </c:val>
        </c:ser>
        <c:ser>
          <c:idx val="1"/>
          <c:order val="1"/>
          <c:tx>
            <c:strRef>
              <c:f>Sheet1!$A$3</c:f>
              <c:strCache>
                <c:ptCount val="1"/>
                <c:pt idx="0">
                  <c:v>PPMCC</c:v>
                </c:pt>
              </c:strCache>
            </c:strRef>
          </c:tx>
          <c:invertIfNegative val="0"/>
          <c:cat>
            <c:strRef>
              <c:f>Sheet1!$B$1:$E$1</c:f>
              <c:strCache>
                <c:ptCount val="4"/>
                <c:pt idx="0">
                  <c:v>Expirement 1</c:v>
                </c:pt>
                <c:pt idx="1">
                  <c:v>Expirement 2</c:v>
                </c:pt>
                <c:pt idx="2">
                  <c:v>Expirement 3</c:v>
                </c:pt>
                <c:pt idx="3">
                  <c:v>Expirement 4</c:v>
                </c:pt>
              </c:strCache>
            </c:strRef>
          </c:cat>
          <c:val>
            <c:numRef>
              <c:f>Sheet1!$B$3:$E$3</c:f>
              <c:numCache>
                <c:formatCode>General</c:formatCode>
                <c:ptCount val="4"/>
                <c:pt idx="0">
                  <c:v>0.98562190000000005</c:v>
                </c:pt>
                <c:pt idx="1">
                  <c:v>0.93093879999999996</c:v>
                </c:pt>
                <c:pt idx="2">
                  <c:v>0.93093879999999996</c:v>
                </c:pt>
                <c:pt idx="3">
                  <c:v>0.62715703000000078</c:v>
                </c:pt>
              </c:numCache>
            </c:numRef>
          </c:val>
        </c:ser>
        <c:ser>
          <c:idx val="2"/>
          <c:order val="2"/>
          <c:tx>
            <c:strRef>
              <c:f>Sheet1!$A$4</c:f>
              <c:strCache>
                <c:ptCount val="1"/>
                <c:pt idx="0">
                  <c:v>Spearman</c:v>
                </c:pt>
              </c:strCache>
            </c:strRef>
          </c:tx>
          <c:invertIfNegative val="0"/>
          <c:cat>
            <c:strRef>
              <c:f>Sheet1!$B$1:$E$1</c:f>
              <c:strCache>
                <c:ptCount val="4"/>
                <c:pt idx="0">
                  <c:v>Expirement 1</c:v>
                </c:pt>
                <c:pt idx="1">
                  <c:v>Expirement 2</c:v>
                </c:pt>
                <c:pt idx="2">
                  <c:v>Expirement 3</c:v>
                </c:pt>
                <c:pt idx="3">
                  <c:v>Expirement 4</c:v>
                </c:pt>
              </c:strCache>
            </c:strRef>
          </c:cat>
          <c:val>
            <c:numRef>
              <c:f>Sheet1!$B$4:$E$4</c:f>
              <c:numCache>
                <c:formatCode>General</c:formatCode>
                <c:ptCount val="4"/>
                <c:pt idx="0">
                  <c:v>0.89446349999999919</c:v>
                </c:pt>
                <c:pt idx="1">
                  <c:v>0.8818435</c:v>
                </c:pt>
                <c:pt idx="2">
                  <c:v>0.8818435</c:v>
                </c:pt>
                <c:pt idx="3">
                  <c:v>0.63156604999999932</c:v>
                </c:pt>
              </c:numCache>
            </c:numRef>
          </c:val>
        </c:ser>
        <c:dLbls>
          <c:showLegendKey val="0"/>
          <c:showVal val="0"/>
          <c:showCatName val="0"/>
          <c:showSerName val="0"/>
          <c:showPercent val="0"/>
          <c:showBubbleSize val="0"/>
        </c:dLbls>
        <c:gapWidth val="150"/>
        <c:axId val="146997632"/>
        <c:axId val="146999168"/>
      </c:barChart>
      <c:catAx>
        <c:axId val="146997632"/>
        <c:scaling>
          <c:orientation val="minMax"/>
        </c:scaling>
        <c:delete val="0"/>
        <c:axPos val="b"/>
        <c:majorTickMark val="out"/>
        <c:minorTickMark val="none"/>
        <c:tickLblPos val="nextTo"/>
        <c:crossAx val="146999168"/>
        <c:crosses val="autoZero"/>
        <c:auto val="1"/>
        <c:lblAlgn val="ctr"/>
        <c:lblOffset val="100"/>
        <c:noMultiLvlLbl val="0"/>
      </c:catAx>
      <c:valAx>
        <c:axId val="146999168"/>
        <c:scaling>
          <c:orientation val="minMax"/>
        </c:scaling>
        <c:delete val="0"/>
        <c:axPos val="l"/>
        <c:majorGridlines/>
        <c:numFmt formatCode="General" sourceLinked="1"/>
        <c:majorTickMark val="out"/>
        <c:minorTickMark val="none"/>
        <c:tickLblPos val="nextTo"/>
        <c:crossAx val="14699763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Biz09</b:Tag>
    <b:SourceType>JournalArticle</b:SourceType>
    <b:Guid>{6A920BF3-11F7-4F13-AF30-A2F767EA15A8}</b:Guid>
    <b:Title>Linked Data - The Story So Far</b:Title>
    <b:Year>2009</b:Year>
    <b:Publisher>Elsevier</b:Publisher>
    <b:Author>
      <b:Author>
        <b:NameList>
          <b:Person>
            <b:Last>Bizer</b:Last>
            <b:First>Christian</b:First>
          </b:Person>
          <b:Person>
            <b:Last>Heath</b:Last>
            <b:First>Tom</b:First>
          </b:Person>
          <b:Person>
            <b:Last>Berners-Lee</b:Last>
            <b:First>Tim</b:First>
          </b:Person>
        </b:NameList>
      </b:Author>
    </b:Author>
    <b:Volume>5</b:Volume>
    <b:Issue>3</b:Issue>
    <b:Pages>1-22</b:Pages>
    <b:JournalName>International Journal on Semantic Web and Information Systems</b:JournalName>
    <b:StandardNumber>ISNN: 1552-6283</b:StandardNumber>
    <b:RefOrder>7</b:RefOrder>
  </b:Source>
  <b:Source>
    <b:Tag>Smi</b:Tag>
    <b:SourceType>InternetSite</b:SourceType>
    <b:Guid>{1AF85050-22E8-4C9E-803F-D1F5B5FFE3A5}</b:Guid>
    <b:InternetSiteTitle>Smilie Butterfly</b:InternetSiteTitle>
    <b:URL>http://code.google.com/p/simile-butterfly/</b:URL>
    <b:Author>
      <b:Author>
        <b:NameList>
          <b:Person>
            <b:Last>Google Code</b:Last>
          </b:Person>
        </b:NameList>
      </b:Author>
    </b:Author>
    <b:RefOrder>17</b:RefOrder>
  </b:Source>
  <b:Source>
    <b:Tag>Met</b:Tag>
    <b:SourceType>InternetSite</b:SourceType>
    <b:Guid>{4EA3269C-0A4E-458E-B219-881C593A707E}</b:Guid>
    <b:Author>
      <b:Author>
        <b:NameList>
          <b:Person>
            <b:Last>Technologies</b:Last>
            <b:First>Metaweb</b:First>
          </b:Person>
        </b:NameList>
      </b:Author>
    </b:Author>
    <b:InternetSiteTitle>Freebase</b:InternetSiteTitle>
    <b:URL>http://www.freebase.com/</b:URL>
    <b:RefOrder>16</b:RefOrder>
  </b:Source>
  <b:Source>
    <b:Tag>Goo</b:Tag>
    <b:SourceType>InternetSite</b:SourceType>
    <b:Guid>{8BDC377C-C5AE-4179-B4CB-DFC85D885264}</b:Guid>
    <b:InternetSiteTitle>Google Refine</b:InternetSiteTitle>
    <b:URL>http://code.google.com/p/google-refine/</b:URL>
    <b:Author>
      <b:Author>
        <b:NameList>
          <b:Person>
            <b:Last>Google Code</b:Last>
          </b:Person>
        </b:NameList>
      </b:Author>
    </b:Author>
    <b:RefOrder>6</b:RefOrder>
  </b:Source>
  <b:Source>
    <b:Tag>Boy11</b:Tag>
    <b:SourceType>JournalArticle</b:SourceType>
    <b:Guid>{2CC56CF2-42AC-4D71-9A52-EA7F20B217B4}</b:Guid>
    <b:Title>Six Provocations for Big Data</b:Title>
    <b:JournalName>Computer and Information Science</b:JournalName>
    <b:Year>2011</b:Year>
    <b:Volume>123</b:Volume>
    <b:Issue>1</b:Issue>
    <b:Author>
      <b:Author>
        <b:NameList>
          <b:Person>
            <b:Last>Boyd</b:Last>
            <b:First>Danah</b:First>
          </b:Person>
          <b:Person>
            <b:Last>Crawford</b:Last>
            <b:First>Kate</b:First>
          </b:Person>
        </b:NameList>
      </b:Author>
    </b:Author>
    <b:RefOrder>3</b:RefOrder>
  </b:Source>
  <b:Source>
    <b:Tag>Kav11</b:Tag>
    <b:SourceType>JournalArticle</b:SourceType>
    <b:Guid>{12A780BF-C975-4EEA-910C-32B0CE989D7C}</b:Guid>
    <b:Year>2011</b:Year>
    <b:Title>Ontology Based Semantic Integration of Heterogeneous Databases</b:Title>
    <b:JournalName>European Journal of Scientific Research</b:JournalName>
    <b:Pages>115-122</b:Pages>
    <b:Volume>64</b:Volume>
    <b:Issue>1</b:Issue>
    <b:Author>
      <b:Author>
        <b:NameList>
          <b:Person>
            <b:Last>Kavitha</b:Last>
            <b:First>C.</b:First>
          </b:Person>
          <b:Person>
            <b:Last>Sadasivam</b:Last>
            <b:Middle>Sudha </b:Middle>
            <b:First>G. </b:First>
          </b:Person>
          <b:Person>
            <b:Last>Shenoy</b:Last>
            <b:Middle>N.</b:Middle>
            <b:First>Sangeetha </b:First>
          </b:Person>
        </b:NameList>
      </b:Author>
    </b:Author>
    <b:RefOrder>5</b:RefOrder>
  </b:Source>
  <b:Source>
    <b:Tag>LaV11</b:Tag>
    <b:SourceType>ArticleInAPeriodical</b:SourceType>
    <b:Guid>{B22D05C1-5D66-49B5-B5EE-709E57C8ECA3}</b:Guid>
    <b:Year>2011</b:Year>
    <b:Title>Big Data, Analytics and the Path from Insights to Value</b:Title>
    <b:PeriodicalTitle>MIT Sloan Management Review</b:PeriodicalTitle>
    <b:Volume>52</b:Volume>
    <b:Issue>2</b:Issue>
    <b:Author>
      <b:Author>
        <b:NameList>
          <b:Person>
            <b:Last>LaValle</b:Last>
            <b:First>Steve</b:First>
          </b:Person>
          <b:Person>
            <b:Last>Lesser</b:Last>
            <b:First>Eric</b:First>
          </b:Person>
          <b:Person>
            <b:Last>Shockley</b:Last>
            <b:First>Rebecca</b:First>
          </b:Person>
          <b:Person>
            <b:Last>Hopkins</b:Last>
            <b:Middle>S.</b:Middle>
            <b:First>Michael</b:First>
          </b:Person>
          <b:Person>
            <b:Last>Kruschwitz</b:Last>
            <b:First>Nina</b:First>
          </b:Person>
        </b:NameList>
      </b:Author>
    </b:Author>
    <b:RefOrder>4</b:RefOrder>
  </b:Source>
  <b:Source>
    <b:Tag>Her03</b:Tag>
    <b:SourceType>Book</b:SourceType>
    <b:Guid>{D549E907-7C6E-4645-9395-498D79CBF7FD}</b:Guid>
    <b:Year>2003</b:Year>
    <b:Title>Database design for mere mortals: a hands-on guide to relational database design</b:Title>
    <b:Publisher>Addison-Wesley</b:Publisher>
    <b:Author>
      <b:Author>
        <b:NameList>
          <b:Person>
            <b:Last>Hernandez</b:Last>
            <b:Middle>James </b:Middle>
            <b:First>Michael </b:First>
          </b:Person>
        </b:NameList>
      </b:Author>
    </b:Author>
    <b:RefOrder>2</b:RefOrder>
  </b:Source>
  <b:Source>
    <b:Tag>Rei04</b:Tag>
    <b:SourceType>ConferenceProceedings</b:SourceType>
    <b:Guid>{79282211-9B83-4B62-8AF8-AACA24AF846E}</b:Guid>
    <b:Title>Automatic Web News Extraction Using Tree Edit Distance</b:Title>
    <b:Year>2004</b:Year>
    <b:ConferenceName>13th International Conference on World Wide Web</b:ConferenceName>
    <b:Author>
      <b:Author>
        <b:NameList>
          <b:Person>
            <b:Last>Reis</b:Last>
            <b:First>Davy de Castro</b:First>
          </b:Person>
          <b:Person>
            <b:Last>Golgher</b:Last>
            <b:Middle>B.</b:Middle>
            <b:First>Paulo</b:First>
          </b:Person>
          <b:Person>
            <b:Last>S. da Silva</b:Last>
            <b:First>Altigran</b:First>
          </b:Person>
          <b:Person>
            <b:Last>Laender</b:Last>
            <b:Middle>H. F.</b:Middle>
            <b:First>Alberto</b:First>
          </b:Person>
        </b:NameList>
      </b:Author>
    </b:Author>
    <b:RefOrder>10</b:RefOrder>
  </b:Source>
  <b:Source>
    <b:Tag>Wan03</b:Tag>
    <b:SourceType>ConferenceProceedings</b:SourceType>
    <b:Guid>{4914C3E9-799E-41BD-B337-071CC19BD81C}</b:Guid>
    <b:Title>Data Extraction and Label Assignment for Web Databases</b:Title>
    <b:Year>2003</b:Year>
    <b:ConferenceName>12th International Conference on World Wide Web</b:ConferenceName>
    <b:Author>
      <b:Author>
        <b:NameList>
          <b:Person>
            <b:Last>Wang</b:Last>
            <b:First>Jiying</b:First>
          </b:Person>
          <b:Person>
            <b:Last>Lochovsky</b:Last>
            <b:First>Fred</b:First>
          </b:Person>
        </b:NameList>
      </b:Author>
    </b:Author>
    <b:RefOrder>11</b:RefOrder>
  </b:Source>
  <b:Source>
    <b:Tag>Fin10</b:Tag>
    <b:SourceType>ConferenceProceedings</b:SourceType>
    <b:Guid>{E282F302-2762-4111-A7B2-0613F2B9EAD8}</b:Guid>
    <b:Title>Exploiting a Web of Semantic Data for Interpreting Tables</b:Title>
    <b:Year>2010</b:Year>
    <b:ConferenceName>Web Science Conference</b:ConferenceName>
    <b:Author>
      <b:Author>
        <b:NameList>
          <b:Person>
            <b:Last>Finin</b:Last>
            <b:First>Tim</b:First>
          </b:Person>
          <b:Person>
            <b:Last>Syed</b:Last>
            <b:First>Zareen</b:First>
          </b:Person>
          <b:Person>
            <b:Last>Mulwad</b:Last>
            <b:First>Varish</b:First>
          </b:Person>
          <b:Person>
            <b:Last>Joshi</b:Last>
            <b:First>Anupam</b:First>
          </b:Person>
        </b:NameList>
      </b:Author>
    </b:Author>
    <b:RefOrder>13</b:RefOrder>
  </b:Source>
  <b:Source>
    <b:Tag>Fin09</b:Tag>
    <b:SourceType>ConferenceProceedings</b:SourceType>
    <b:Guid>{0BED86D9-E1E0-4B00-8E63-40127B79D881}</b:Guid>
    <b:Title>Using Wikitology for Cross-Document Entity Coreference Resolution</b:Title>
    <b:Year>2009</b:Year>
    <b:ConferenceName>AAAI Spring Symposium on Learning by Reading and Learning to Read</b:ConferenceName>
    <b:Author>
      <b:Author>
        <b:NameList>
          <b:Person>
            <b:Last>Finin</b:Last>
            <b:First>Tim</b:First>
          </b:Person>
          <b:Person>
            <b:Last>Syed</b:Last>
            <b:First>Zareen</b:First>
          </b:Person>
          <b:Person>
            <b:Last>Mayfield</b:Last>
            <b:First>James</b:First>
          </b:Person>
          <b:Person>
            <b:Last>McNamee</b:Last>
            <b:First>Paul</b:First>
          </b:Person>
          <b:Person>
            <b:Last>Piatko</b:Last>
            <b:First>Christine</b:First>
          </b:Person>
        </b:NameList>
      </b:Author>
    </b:Author>
    <b:RefOrder>14</b:RefOrder>
  </b:Source>
  <b:Source>
    <b:Tag>Has11</b:Tag>
    <b:SourceType>ConferenceProceedings</b:SourceType>
    <b:Guid>{3243CA22-7E25-4E6B-BEB8-51D77E2B4585}</b:Guid>
    <b:Title>Helix: Online Enterprise Data Analytics</b:Title>
    <b:Year>2011</b:Year>
    <b:ConferenceName>20th International World Wide Web Conference - Demo Track</b:ConferenceName>
    <b:Author>
      <b:Author>
        <b:NameList>
          <b:Person>
            <b:Last>Hassanzadeh</b:Last>
            <b:First>Oktie</b:First>
          </b:Person>
          <b:Person>
            <b:Last>Duan</b:Last>
            <b:First>Songyun</b:First>
          </b:Person>
          <b:Person>
            <b:Last>Fokoue</b:Last>
            <b:First>Achille</b:First>
          </b:Person>
          <b:Person>
            <b:Last>Kementsietsidis</b:Last>
            <b:First>Anastasios</b:First>
          </b:Person>
          <b:Person>
            <b:Last>Srinivas</b:Last>
            <b:First>Kavitha</b:First>
          </b:Person>
          <b:Person>
            <b:Last>Ward</b:Last>
            <b:Middle>J.</b:Middle>
            <b:First>Michael</b:First>
          </b:Person>
        </b:NameList>
      </b:Author>
    </b:Author>
    <b:RefOrder>15</b:RefOrder>
  </b:Source>
  <b:Source>
    <b:Tag>Mil03</b:Tag>
    <b:SourceType>JournalArticle</b:SourceType>
    <b:Guid>{CD787711-1451-4C0B-AFFA-67BCD855397A}</b:Guid>
    <b:Title>On Schema Discovery</b:Title>
    <b:Pages>40-45</b:Pages>
    <b:Year>2003</b:Year>
    <b:Author>
      <b:Author>
        <b:NameList>
          <b:Person>
            <b:Last>Miller</b:Last>
            <b:Middle>J.</b:Middle>
            <b:First>Renee</b:First>
          </b:Person>
          <b:Person>
            <b:Last>Andritsos</b:Last>
            <b:First>Periklis</b:First>
          </b:Person>
        </b:NameList>
      </b:Author>
    </b:Author>
    <b:JournalName>IEEE Data Engineering Bulletin</b:JournalName>
    <b:Volume>26</b:Volume>
    <b:Issue>3</b:Issue>
    <b:RefOrder>9</b:RefOrder>
  </b:Source>
  <b:Source>
    <b:Tag>Faw06</b:Tag>
    <b:SourceType>JournalArticle</b:SourceType>
    <b:Guid>{A55F6184-6010-45FB-9852-EB84016E09DE}</b:Guid>
    <b:Title>An Introduction to ROC Analysis</b:Title>
    <b:Year>2006</b:Year>
    <b:JournalName>Journal of Pattern Recognition Letters</b:JournalName>
    <b:Volume>27</b:Volume>
    <b:Issue>8</b:Issue>
    <b:Author>
      <b:Author>
        <b:NameList>
          <b:Person>
            <b:Last>Fawcett</b:Last>
            <b:First>Tom</b:First>
          </b:Person>
        </b:NameList>
      </b:Author>
    </b:Author>
    <b:RefOrder>22</b:RefOrder>
  </b:Source>
  <b:Source>
    <b:Tag>Aue07</b:Tag>
    <b:SourceType>ConferenceProceedings</b:SourceType>
    <b:Guid>{56623C3D-B600-418F-AD8B-A28645D17573}</b:Guid>
    <b:Title>DBpedia: A Nucleus for a Web of Open Data</b:Title>
    <b:Year>2007</b:Year>
    <b:Author>
      <b:Author>
        <b:NameList>
          <b:Person>
            <b:Last>Auer</b:Last>
            <b:First>Soren</b:First>
          </b:Person>
          <b:Person>
            <b:Last>Bizer</b:Last>
            <b:First>Chris</b:First>
          </b:Person>
          <b:Person>
            <b:Last>Lehmann</b:Last>
            <b:First>Jens</b:First>
          </b:Person>
          <b:Person>
            <b:Last>Kobilarov</b:Last>
            <b:First>Georgi</b:First>
          </b:Person>
          <b:Person>
            <b:Last>Cyganiak</b:Last>
            <b:First>Richard</b:First>
          </b:Person>
          <b:Person>
            <b:Last>Ives</b:Last>
            <b:First>Zachary</b:First>
          </b:Person>
        </b:NameList>
      </b:Author>
    </b:Author>
    <b:ConferenceName>6th International and 2nd Asian Semantic Web Conference </b:ConferenceName>
    <b:RefOrder>23</b:RefOrder>
  </b:Source>
  <b:Source>
    <b:Tag>Suc07</b:Tag>
    <b:SourceType>ConferenceProceedings</b:SourceType>
    <b:Guid>{B3165B4D-E434-4157-9B5F-2F901289390C}</b:Guid>
    <b:Title>Yago: a Core of Semantic Knowledge</b:Title>
    <b:Year>2007</b:Year>
    <b:ConferenceName>16th International Conference on World Wide Web</b:ConferenceName>
    <b:Author>
      <b:Author>
        <b:NameList>
          <b:Person>
            <b:Last>Suchanek</b:Last>
            <b:Middle>M.</b:Middle>
            <b:First>Fabian</b:First>
          </b:Person>
          <b:Person>
            <b:Last>Kasneci</b:Last>
            <b:First>Gjergji</b:First>
          </b:Person>
          <b:Person>
            <b:Last>Weikum</b:Last>
            <b:First>Gerhard</b:First>
          </b:Person>
        </b:NameList>
      </b:Author>
    </b:Author>
    <b:RefOrder>24</b:RefOrder>
  </b:Source>
  <b:Source>
    <b:Tag>Peu11</b:Tag>
    <b:SourceType>ConferenceProceedings</b:SourceType>
    <b:Guid>{272E722B-E3C6-4D15-ACAC-045C7947469E}</b:Guid>
    <b:Title>AMC - A Framework for Modelling and Comparing Matching Systems as Matching Processes</b:Title>
    <b:Year>2011</b:Year>
    <b:ConferenceName>International Conference on Data Engineering - Demo Track</b:ConferenceName>
    <b:Author>
      <b:Author>
        <b:NameList>
          <b:Person>
            <b:Last>Peukert</b:Last>
            <b:First>Eric</b:First>
          </b:Person>
          <b:Person>
            <b:Last>Eberius</b:Last>
            <b:First>Julian</b:First>
          </b:Person>
          <b:Person>
            <b:Last>Rahm</b:Last>
            <b:First>Erhard</b:First>
          </b:Person>
        </b:NameList>
      </b:Author>
    </b:Author>
    <b:RefOrder>18</b:RefOrder>
  </b:Source>
  <b:Source>
    <b:Tag>Kow72</b:Tag>
    <b:SourceType>JournalArticle</b:SourceType>
    <b:Guid>{5D8D0CF9-8760-4B25-8DD2-F4A9A73E84AF}</b:Guid>
    <b:Title>On the Effects of Non-Normality on the Distribution of the Sample Product-Moment Correlation Coefficient</b:Title>
    <b:Pages>1-12</b:Pages>
    <b:Year>1972</b:Year>
    <b:Author>
      <b:Author>
        <b:NameList>
          <b:Person>
            <b:Last>Kowalski</b:Last>
            <b:Middle>J.</b:Middle>
            <b:First>Charles</b:First>
          </b:Person>
        </b:NameList>
      </b:Author>
    </b:Author>
    <b:JournalName>Journal of the Royal Statistical Society</b:JournalName>
    <b:Volume>21</b:Volume>
    <b:Issue>1</b:Issue>
    <b:RefOrder>20</b:RefOrder>
  </b:Source>
  <b:Source>
    <b:Tag>Bos08</b:Tag>
    <b:SourceType>Book</b:SourceType>
    <b:Guid>{E0D0C8EB-D495-40AC-83B2-6E045AB9C975}</b:Guid>
    <b:Title>Statistics in a Nutshell</b:Title>
    <b:Year>2008</b:Year>
    <b:Author>
      <b:Author>
        <b:NameList>
          <b:Person>
            <b:Last>Boslaugh</b:Last>
            <b:First>Sarah</b:First>
          </b:Person>
          <b:Person>
            <b:Last>Watters</b:Last>
            <b:Middle>Andrew</b:Middle>
            <b:First>Paul</b:First>
          </b:Person>
        </b:NameList>
      </b:Author>
    </b:Author>
    <b:Publisher>O'Reilly Media</b:Publisher>
    <b:RefOrder>21</b:RefOrder>
  </b:Source>
  <b:Source>
    <b:Tag>Peu12</b:Tag>
    <b:SourceType>ConferenceProceedings</b:SourceType>
    <b:Guid>{E2E4717F-5CAD-4EAB-A9D2-839CD1C24681}</b:Guid>
    <b:Title>A Self-Configuring Schema Matching System</b:Title>
    <b:Year>2012</b:Year>
    <b:Author>
      <b:Author>
        <b:NameList>
          <b:Person>
            <b:Last>Peukert</b:Last>
            <b:First>Eric</b:First>
          </b:Person>
          <b:Person>
            <b:Last>Eberius</b:Last>
            <b:First>Julian</b:First>
          </b:Person>
          <b:Person>
            <b:Last>Rahm Erhard</b:Last>
          </b:Person>
        </b:NameList>
      </b:Author>
    </b:Author>
    <b:ConferenceName>28th IEEE International Conference on Data Engineering</b:ConferenceName>
    <b:RefOrder>8</b:RefOrder>
  </b:Source>
  <b:Source>
    <b:Tag>Sda07</b:Tag>
    <b:SourceType>ConferenceProceedings</b:SourceType>
    <b:Guid>{4EF6AD3A-69D2-477F-919D-3F2A83C49161}</b:Guid>
    <b:Title>Labeling Data Extracted from the Web</b:Title>
    <b:Year>2007</b:Year>
    <b:ConferenceName>International Conference on the Move to Meaningful Internet Systems</b:ConferenceName>
    <b:Author>
      <b:Author>
        <b:NameList>
          <b:Person>
            <b:Last>S. da Silva</b:Last>
            <b:First>Altigran</b:First>
          </b:Person>
          <b:Person>
            <b:Last>Barbosa</b:Last>
            <b:First>Denilson</b:First>
          </b:Person>
          <b:Person>
            <b:Last>Cavalcanti</b:Last>
            <b:Middle>Joao</b:Middle>
            <b:First>M. B.</b:First>
          </b:Person>
          <b:Person>
            <b:Last>Sevalho</b:Last>
            <b:Middle>Marco</b:Middle>
            <b:First>A. S.</b:First>
          </b:Person>
        </b:NameList>
      </b:Author>
    </b:Author>
    <b:BookTitle>On th</b:BookTitle>
    <b:RefOrder>12</b:RefOrder>
  </b:Source>
  <b:Source>
    <b:Tag>Str05</b:Tag>
    <b:SourceType>ConferenceProceedings</b:SourceType>
    <b:Guid>{02BBAC9B-F5A7-4D75-9849-FFCCFE42C77C}</b:Guid>
    <b:Title>oMAP: Combining Classifiers for Aligning Automatically OWL Ontologies</b:Title>
    <b:Pages>133-147</b:Pages>
    <b:Year>2005</b:Year>
    <b:ConferenceName>6th International Conference on Web Information Systems Engineering</b:ConferenceName>
    <b:Author>
      <b:Author>
        <b:NameList>
          <b:Person>
            <b:Last>Straccia</b:Last>
            <b:First>Umberto</b:First>
          </b:Person>
          <b:Person>
            <b:Last>Troncy</b:Last>
            <b:First>Raphael</b:First>
          </b:Person>
        </b:NameList>
      </b:Author>
    </b:Author>
    <b:RefOrder>19</b:RefOrder>
  </b:Source>
  <b:Source>
    <b:Tag>Lim10</b:Tag>
    <b:SourceType>JournalArticle</b:SourceType>
    <b:Guid>{9B02069B-A1A2-4638-9612-D5E8EE946057}</b:Guid>
    <b:Author>
      <b:Author>
        <b:NameList>
          <b:Person>
            <b:Last>Limaye</b:Last>
            <b:First>Girija</b:First>
          </b:Person>
          <b:Person>
            <b:Last>Sarawagi</b:Last>
            <b:First>Sunita</b:First>
          </b:Person>
          <b:Person>
            <b:Last>Chakrabarti</b:Last>
            <b:First>Soumen</b:First>
          </b:Person>
        </b:NameList>
      </b:Author>
    </b:Author>
    <b:Title>Annotating and Searching Web Tables Using Entities, Types and Relationships</b:Title>
    <b:JournalName>Proceedings of the VLDB Endowment</b:JournalName>
    <b:Year>2010</b:Year>
    <b:Month>September</b:Month>
    <b:Pages>1338-1347</b:Pages>
    <b:Volume>III</b:Volume>
    <b:Issue>1</b:Issue>
    <b:RefOrder>1</b:RefOrder>
  </b:Source>
  <b:Source>
    <b:Tag>Ins11</b:Tag>
    <b:SourceType>InternetSite</b:SourceType>
    <b:Guid>{F7570CD9-CDCB-46AF-A45F-3080A869B3D5}</b:Guid>
    <b:Year>2011</b:Year>
    <b:InternetSiteTitle>Instance Matching at OAEI</b:InternetSiteTitle>
    <b:URL>http://oaei.ontologymatching.org/2011/instance/index.html</b:URL>
    <b:RefOrder>25</b:RefOrder>
  </b:Source>
  <b:Source>
    <b:Tag>Fer</b:Tag>
    <b:SourceType>InternetSite</b:SourceType>
    <b:Guid>{570A4CB8-474A-469D-AAEE-E68AE3653025}</b:Guid>
    <b:InternetSiteTitle>ISLab Instance Matching Benchmark</b:InternetSiteTitle>
    <b:URL>http://islab.dico.unimi.it/iimb/</b:URL>
    <b:Author>
      <b:Author>
        <b:NameList>
          <b:Person>
            <b:Last>Ferrara</b:Last>
            <b:First>Alfio</b:First>
          </b:Person>
        </b:NameList>
      </b:Author>
    </b:Author>
    <b:RefOrder>26</b:RefOrder>
  </b:Source>
</b:Sources>
</file>

<file path=customXml/itemProps1.xml><?xml version="1.0" encoding="utf-8"?>
<ds:datastoreItem xmlns:ds="http://schemas.openxmlformats.org/officeDocument/2006/customXml" ds:itemID="{E159FBBE-76E0-4D0C-AB9A-79AED976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5728</Words>
  <Characters>32655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Improving Schema Matching with Linked Data</vt:lpstr>
    </vt:vector>
  </TitlesOfParts>
  <Company>ACM</Company>
  <LinksUpToDate>false</LinksUpToDate>
  <CharactersWithSpaces>38307</CharactersWithSpaces>
  <SharedDoc>false</SharedDoc>
  <HLinks>
    <vt:vector size="6" baseType="variant">
      <vt:variant>
        <vt:i4>2424948</vt:i4>
      </vt:variant>
      <vt:variant>
        <vt:i4>5</vt:i4>
      </vt:variant>
      <vt:variant>
        <vt:i4>0</vt:i4>
      </vt:variant>
      <vt:variant>
        <vt:i4>5</vt:i4>
      </vt:variant>
      <vt:variant>
        <vt:lpwstr>http://library.caltech.edu/reference/abbreviations/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Schema Matching with Linked Data</dc:title>
  <dc:creator>aline.senart@sap.com;ahmad.assaf@sap.com;corentin.follenfant@sap.com;eldad.louw@sap.com</dc:creator>
  <cp:lastModifiedBy>ASSAF, Ahmad</cp:lastModifiedBy>
  <cp:revision>5</cp:revision>
  <cp:lastPrinted>2012-03-08T17:46:00Z</cp:lastPrinted>
  <dcterms:created xsi:type="dcterms:W3CDTF">2012-08-31T09:17:00Z</dcterms:created>
  <dcterms:modified xsi:type="dcterms:W3CDTF">2012-08-31T09:34:00Z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_AdHocReviewCycleID">
    <vt:i4>-1286264114</vt:i4>
  </property>
  <property fmtid="{D5CDD505-2E9C-101B-9397-08002B2CF9AE}" pid="4" name="_NewReviewCycle">
    <vt:lpwstr/>
  </property>
  <property fmtid="{D5CDD505-2E9C-101B-9397-08002B2CF9AE}" pid="5" name="_EmailSubject">
    <vt:lpwstr>Extended Paper</vt:lpwstr>
  </property>
  <property fmtid="{D5CDD505-2E9C-101B-9397-08002B2CF9AE}" pid="6" name="_AuthorEmail">
    <vt:lpwstr>ahmad.assaf@sap.com</vt:lpwstr>
  </property>
  <property fmtid="{D5CDD505-2E9C-101B-9397-08002B2CF9AE}" pid="7" name="_AuthorEmailDisplayName">
    <vt:lpwstr>ASSAF, Ahmad</vt:lpwstr>
  </property>
  <property fmtid="{D5CDD505-2E9C-101B-9397-08002B2CF9AE}" pid="8" name="_ReviewingToolsShownOnce">
    <vt:lpwstr/>
  </property>
</Properties>
</file>