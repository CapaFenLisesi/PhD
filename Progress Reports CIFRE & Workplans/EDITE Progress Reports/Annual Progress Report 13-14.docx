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6A9" w:rsidRPr="007325B5" w:rsidRDefault="00BC36A9" w:rsidP="00FF653E">
      <w:pPr>
        <w:jc w:val="center"/>
        <w:rPr>
          <w:rStyle w:val="BookTitle"/>
          <w:sz w:val="24"/>
        </w:rPr>
      </w:pPr>
      <w:r w:rsidRPr="007325B5">
        <w:rPr>
          <w:rStyle w:val="BookTitle"/>
          <w:sz w:val="24"/>
        </w:rPr>
        <w:t xml:space="preserve">Annual Progress Report – Year </w:t>
      </w:r>
      <w:r w:rsidR="00F67924">
        <w:rPr>
          <w:rStyle w:val="BookTitle"/>
          <w:sz w:val="24"/>
        </w:rPr>
        <w:t>3</w:t>
      </w:r>
      <w:r w:rsidRPr="007325B5">
        <w:rPr>
          <w:rStyle w:val="BookTitle"/>
          <w:sz w:val="24"/>
        </w:rPr>
        <w:t xml:space="preserve"> (201</w:t>
      </w:r>
      <w:r w:rsidR="00F67924">
        <w:rPr>
          <w:rStyle w:val="BookTitle"/>
          <w:sz w:val="24"/>
        </w:rPr>
        <w:t>3</w:t>
      </w:r>
      <w:r w:rsidRPr="007325B5">
        <w:rPr>
          <w:rStyle w:val="BookTitle"/>
          <w:sz w:val="24"/>
        </w:rPr>
        <w:t>/201</w:t>
      </w:r>
      <w:r w:rsidR="00F67924">
        <w:rPr>
          <w:rStyle w:val="BookTitle"/>
          <w:sz w:val="24"/>
        </w:rPr>
        <w:t>4</w:t>
      </w:r>
      <w:r w:rsidRPr="007325B5">
        <w:rPr>
          <w:rStyle w:val="BookTitle"/>
          <w:sz w:val="24"/>
        </w:rPr>
        <w:t>)</w:t>
      </w:r>
    </w:p>
    <w:p w:rsidR="00BC36A9" w:rsidRDefault="00AD220A" w:rsidP="00FF653E">
      <w:pPr>
        <w:rPr>
          <w:ins w:id="0" w:author="troncy" w:date="2013-09-02T14:20:00Z"/>
        </w:rPr>
      </w:pPr>
      <w:ins w:id="1" w:author="troncy" w:date="2013-09-02T14:20:00Z">
        <w:r>
          <w:rPr>
            <w:noProof/>
          </w:rPr>
          <w:pict>
            <v:line id="Straight Connector 2" o:spid="_x0000_s1026" style="position:absolute;z-index:251662336;visibility:visible;mso-wrap-distance-top:-3e-5mm;mso-wrap-distance-bottom:-3e-5mm" from="2.65pt,19.2pt" to="472.1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" strokecolor="#4579b8 [3044]">
              <o:lock v:ext="edit" shapetype="f"/>
            </v:line>
          </w:pict>
        </w:r>
      </w:ins>
    </w:p>
    <w:p w:rsidR="00BC36A9" w:rsidRDefault="00BC36A9" w:rsidP="00FF653E">
      <w:pPr>
        <w:rPr>
          <w:del w:id="2" w:author="troncy" w:date="2013-09-02T14:20:00Z"/>
        </w:rPr>
      </w:pPr>
      <w:del w:id="3" w:author="troncy" w:date="2013-09-02T14:20:00Z">
        <w:r>
          <w:rPr>
            <w:noProof/>
            <w:lang w:val="fr-FR" w:eastAsia="fr-FR"/>
          </w:rPr>
          <mc:AlternateContent>
            <mc:Choice Requires="wps">
              <w:drawing>
                <wp:anchor distT="4294967295" distB="4294967295" distL="114300" distR="114300" simplePos="0" relativeHeight="251660288" behindDoc="0" locked="0" layoutInCell="1" allowOverlap="1" wp14:anchorId="601559C0" wp14:editId="2E20F172">
                  <wp:simplePos x="0" y="0"/>
                  <wp:positionH relativeFrom="column">
                    <wp:posOffset>33655</wp:posOffset>
                  </wp:positionH>
                  <wp:positionV relativeFrom="paragraph">
                    <wp:posOffset>243839</wp:posOffset>
                  </wp:positionV>
                  <wp:extent cx="596265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5pt,19.2pt" to="472.1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" strokecolor="#4579b8 [3044]">
                  <o:lock v:ext="edit" shapetype="f"/>
                </v:line>
              </w:pict>
            </mc:Fallback>
          </mc:AlternateContent>
        </w:r>
      </w:del>
    </w:p>
    <w:p w:rsidR="00BC36A9" w:rsidRPr="007325B5" w:rsidRDefault="00F67924" w:rsidP="00FF653E">
      <w:pPr>
        <w:pStyle w:val="Title"/>
        <w:spacing w:line="276" w:lineRule="auto"/>
        <w:rPr>
          <w:rStyle w:val="BookTitle"/>
        </w:rPr>
      </w:pPr>
      <w:r>
        <w:rPr>
          <w:rStyle w:val="BookTitle"/>
        </w:rPr>
        <w:t>enabling Self-service data provisioning through semantic enrichment of data</w:t>
      </w:r>
    </w:p>
    <w:p w:rsidR="00BC36A9" w:rsidRDefault="00BC36A9" w:rsidP="00FF653E">
      <w:pPr>
        <w:autoSpaceDE w:val="0"/>
        <w:autoSpaceDN w:val="0"/>
        <w:adjustRightInd w:val="0"/>
        <w:spacing w:after="0"/>
        <w:rPr>
          <w:rFonts w:ascii="Georgia" w:hAnsi="Georgia" w:cs="NimbusRomNo9L-ReguItal"/>
          <w:sz w:val="29"/>
          <w:szCs w:val="29"/>
        </w:rPr>
      </w:pPr>
    </w:p>
    <w:p w:rsidR="00BC36A9" w:rsidRDefault="00BC36A9" w:rsidP="00FF653E">
      <w:pPr>
        <w:autoSpaceDE w:val="0"/>
        <w:autoSpaceDN w:val="0"/>
        <w:adjustRightInd w:val="0"/>
        <w:spacing w:after="0"/>
        <w:rPr>
          <w:rFonts w:ascii="Georgia" w:hAnsi="Georgia" w:cs="NimbusRomNo9L-ReguItal"/>
          <w:sz w:val="29"/>
          <w:szCs w:val="29"/>
        </w:rPr>
      </w:pPr>
    </w:p>
    <w:p w:rsidR="00BC36A9" w:rsidRPr="00163B78" w:rsidRDefault="00BC36A9" w:rsidP="00FF653E">
      <w:pPr>
        <w:autoSpaceDE w:val="0"/>
        <w:autoSpaceDN w:val="0"/>
        <w:adjustRightInd w:val="0"/>
        <w:spacing w:after="0"/>
        <w:rPr>
          <w:rFonts w:cstheme="minorHAnsi"/>
          <w:sz w:val="32"/>
          <w:szCs w:val="32"/>
        </w:rPr>
      </w:pPr>
      <w:r w:rsidRPr="00163B78">
        <w:rPr>
          <w:rFonts w:cstheme="minorHAnsi"/>
          <w:b/>
          <w:sz w:val="32"/>
          <w:szCs w:val="32"/>
        </w:rPr>
        <w:t>Industrial thesis:</w:t>
      </w:r>
      <w:r w:rsidRPr="00163B78">
        <w:rPr>
          <w:rFonts w:cstheme="minorHAnsi"/>
          <w:sz w:val="32"/>
          <w:szCs w:val="32"/>
        </w:rPr>
        <w:t xml:space="preserve"> </w:t>
      </w:r>
      <w:r w:rsidRPr="00163B78">
        <w:rPr>
          <w:rFonts w:cstheme="minorHAnsi"/>
          <w:sz w:val="28"/>
          <w:szCs w:val="32"/>
        </w:rPr>
        <w:t xml:space="preserve">CIFRE/SAP, </w:t>
      </w:r>
      <w:r>
        <w:rPr>
          <w:rFonts w:cstheme="minorHAnsi"/>
          <w:sz w:val="28"/>
          <w:szCs w:val="32"/>
        </w:rPr>
        <w:t>EURECOM</w:t>
      </w:r>
      <w:r w:rsidRPr="00163B78">
        <w:rPr>
          <w:rFonts w:cstheme="minorHAnsi"/>
          <w:sz w:val="28"/>
          <w:szCs w:val="32"/>
        </w:rPr>
        <w:t xml:space="preserve"> and EDITE doctoral school</w:t>
      </w:r>
    </w:p>
    <w:p w:rsidR="00BC36A9" w:rsidRPr="00163B78" w:rsidRDefault="00BC36A9" w:rsidP="00FF653E">
      <w:pPr>
        <w:autoSpaceDE w:val="0"/>
        <w:autoSpaceDN w:val="0"/>
        <w:adjustRightInd w:val="0"/>
        <w:spacing w:after="0"/>
        <w:rPr>
          <w:rFonts w:cstheme="minorHAnsi"/>
          <w:sz w:val="32"/>
          <w:szCs w:val="32"/>
        </w:rPr>
      </w:pPr>
      <w:r w:rsidRPr="00163B78">
        <w:rPr>
          <w:rFonts w:cstheme="minorHAnsi"/>
          <w:b/>
          <w:sz w:val="32"/>
          <w:szCs w:val="32"/>
        </w:rPr>
        <w:t>Author</w:t>
      </w:r>
      <w:r w:rsidRPr="00163B78">
        <w:rPr>
          <w:rFonts w:cstheme="minorHAnsi"/>
          <w:sz w:val="32"/>
          <w:szCs w:val="32"/>
        </w:rPr>
        <w:t>: Ahmad ASSAF</w:t>
      </w:r>
    </w:p>
    <w:p w:rsidR="00BC36A9" w:rsidRPr="00163B78" w:rsidRDefault="00BC36A9" w:rsidP="00FF653E">
      <w:pPr>
        <w:pStyle w:val="PlainText"/>
        <w:spacing w:line="276" w:lineRule="auto"/>
        <w:rPr>
          <w:rFonts w:asciiTheme="minorHAnsi" w:hAnsiTheme="minorHAnsi" w:cstheme="minorHAnsi"/>
          <w:sz w:val="32"/>
          <w:szCs w:val="32"/>
        </w:rPr>
      </w:pPr>
      <w:r w:rsidRPr="00163B78">
        <w:rPr>
          <w:rFonts w:asciiTheme="minorHAnsi" w:hAnsiTheme="minorHAnsi" w:cstheme="minorHAnsi"/>
          <w:b/>
          <w:sz w:val="32"/>
          <w:szCs w:val="32"/>
        </w:rPr>
        <w:t>Doctoral advisor</w:t>
      </w:r>
      <w:r w:rsidRPr="00163B78">
        <w:rPr>
          <w:rFonts w:asciiTheme="minorHAnsi" w:hAnsiTheme="minorHAnsi" w:cstheme="minorHAnsi"/>
          <w:sz w:val="32"/>
          <w:szCs w:val="32"/>
        </w:rPr>
        <w:t xml:space="preserve">: </w:t>
      </w:r>
      <w:proofErr w:type="spellStart"/>
      <w:r w:rsidRPr="00163B78">
        <w:rPr>
          <w:rFonts w:asciiTheme="minorHAnsi" w:hAnsiTheme="minorHAnsi" w:cstheme="minorHAnsi"/>
          <w:sz w:val="32"/>
          <w:szCs w:val="32"/>
        </w:rPr>
        <w:t>Raphaël</w:t>
      </w:r>
      <w:proofErr w:type="spellEnd"/>
      <w:r w:rsidRPr="00163B78">
        <w:rPr>
          <w:rFonts w:asciiTheme="minorHAnsi" w:hAnsiTheme="minorHAnsi" w:cstheme="minorHAnsi"/>
          <w:sz w:val="32"/>
          <w:szCs w:val="32"/>
        </w:rPr>
        <w:t xml:space="preserve"> </w:t>
      </w:r>
      <w:proofErr w:type="spellStart"/>
      <w:r w:rsidRPr="00163B78">
        <w:rPr>
          <w:rFonts w:asciiTheme="minorHAnsi" w:hAnsiTheme="minorHAnsi" w:cstheme="minorHAnsi"/>
          <w:sz w:val="32"/>
          <w:szCs w:val="32"/>
        </w:rPr>
        <w:t>Troncy</w:t>
      </w:r>
      <w:proofErr w:type="spellEnd"/>
    </w:p>
    <w:p w:rsidR="00BC36A9" w:rsidRDefault="00BC36A9" w:rsidP="00FF653E">
      <w:pPr>
        <w:rPr>
          <w:rFonts w:cstheme="minorHAnsi"/>
          <w:sz w:val="32"/>
          <w:szCs w:val="32"/>
        </w:rPr>
      </w:pPr>
      <w:r w:rsidRPr="00163B78">
        <w:rPr>
          <w:rFonts w:cstheme="minorHAnsi"/>
          <w:b/>
          <w:sz w:val="32"/>
          <w:szCs w:val="32"/>
        </w:rPr>
        <w:t>SAP supervisor</w:t>
      </w:r>
      <w:r w:rsidRPr="00163B78">
        <w:rPr>
          <w:rFonts w:cstheme="minorHAnsi"/>
          <w:sz w:val="32"/>
          <w:szCs w:val="32"/>
        </w:rPr>
        <w:t>: Aline SENART</w:t>
      </w:r>
    </w:p>
    <w:p w:rsidR="00BC36A9" w:rsidRDefault="00BC36A9" w:rsidP="00FF653E">
      <w:pPr>
        <w:rPr>
          <w:rFonts w:cstheme="minorHAnsi"/>
          <w:sz w:val="32"/>
          <w:szCs w:val="32"/>
        </w:rPr>
      </w:pPr>
    </w:p>
    <w:p w:rsidR="00BC36A9" w:rsidRDefault="00BC36A9" w:rsidP="00FF653E">
      <w:pPr>
        <w:rPr>
          <w:rFonts w:cstheme="minorHAnsi"/>
          <w:sz w:val="32"/>
          <w:szCs w:val="32"/>
        </w:rPr>
      </w:pPr>
    </w:p>
    <w:p w:rsidR="00BC36A9" w:rsidRDefault="00BC36A9" w:rsidP="00FF653E">
      <w:pPr>
        <w:rPr>
          <w:rFonts w:cstheme="minorHAnsi"/>
          <w:sz w:val="32"/>
          <w:szCs w:val="32"/>
        </w:rPr>
      </w:pPr>
    </w:p>
    <w:p w:rsidR="00BC36A9" w:rsidRDefault="00BC36A9" w:rsidP="00FF653E">
      <w:pPr>
        <w:rPr>
          <w:rFonts w:cstheme="minorHAnsi"/>
          <w:sz w:val="32"/>
          <w:szCs w:val="32"/>
        </w:rPr>
      </w:pPr>
    </w:p>
    <w:p w:rsidR="00BC36A9" w:rsidRDefault="00BC36A9" w:rsidP="00FF653E">
      <w:pPr>
        <w:rPr>
          <w:rFonts w:cstheme="minorHAnsi"/>
          <w:sz w:val="32"/>
          <w:szCs w:val="32"/>
        </w:rPr>
      </w:pPr>
    </w:p>
    <w:p w:rsidR="00BC36A9" w:rsidRDefault="00BC36A9" w:rsidP="00FF653E">
      <w:pPr>
        <w:rPr>
          <w:rFonts w:cstheme="minorHAnsi"/>
          <w:sz w:val="32"/>
          <w:szCs w:val="32"/>
        </w:rPr>
      </w:pPr>
    </w:p>
    <w:p w:rsidR="00BC36A9" w:rsidRDefault="00BC36A9" w:rsidP="00FF653E">
      <w:pPr>
        <w:rPr>
          <w:rFonts w:cstheme="minorHAnsi"/>
          <w:sz w:val="32"/>
          <w:szCs w:val="32"/>
        </w:rPr>
      </w:pPr>
    </w:p>
    <w:p w:rsidR="00BC36A9" w:rsidRDefault="00BC36A9" w:rsidP="00FF653E">
      <w:pPr>
        <w:rPr>
          <w:rFonts w:cstheme="minorHAnsi"/>
          <w:sz w:val="32"/>
          <w:szCs w:val="32"/>
        </w:rPr>
      </w:pPr>
    </w:p>
    <w:p w:rsidR="00BC36A9" w:rsidRDefault="00BC36A9" w:rsidP="00FF653E">
      <w:pPr>
        <w:rPr>
          <w:rFonts w:cstheme="minorHAnsi"/>
          <w:sz w:val="32"/>
          <w:szCs w:val="32"/>
        </w:rPr>
      </w:pPr>
    </w:p>
    <w:p w:rsidR="00BC36A9" w:rsidRDefault="00BC36A9" w:rsidP="00FF653E">
      <w:pPr>
        <w:rPr>
          <w:rFonts w:cstheme="minorHAnsi"/>
          <w:sz w:val="32"/>
          <w:szCs w:val="32"/>
        </w:rPr>
      </w:pPr>
    </w:p>
    <w:p w:rsidR="00BC36A9" w:rsidRDefault="00F67924" w:rsidP="00FF653E">
      <w:pPr>
        <w:rPr>
          <w:rFonts w:cstheme="minorHAnsi"/>
          <w:sz w:val="32"/>
          <w:szCs w:val="32"/>
        </w:rPr>
      </w:pPr>
      <w:r>
        <w:rPr>
          <w:rFonts w:cstheme="minorHAnsi"/>
          <w:sz w:val="32"/>
          <w:szCs w:val="32"/>
        </w:rPr>
        <w:t>September</w:t>
      </w:r>
      <w:r w:rsidR="00BC36A9">
        <w:rPr>
          <w:rFonts w:cstheme="minorHAnsi"/>
          <w:sz w:val="32"/>
          <w:szCs w:val="32"/>
        </w:rPr>
        <w:t xml:space="preserve"> </w:t>
      </w:r>
      <w:r>
        <w:rPr>
          <w:rFonts w:cstheme="minorHAnsi"/>
          <w:sz w:val="32"/>
          <w:szCs w:val="32"/>
        </w:rPr>
        <w:t>8</w:t>
      </w:r>
      <w:r w:rsidR="00BC36A9">
        <w:rPr>
          <w:rFonts w:cstheme="minorHAnsi"/>
          <w:sz w:val="32"/>
          <w:szCs w:val="32"/>
        </w:rPr>
        <w:t>, 201</w:t>
      </w:r>
      <w:r>
        <w:rPr>
          <w:rFonts w:cstheme="minorHAnsi"/>
          <w:sz w:val="32"/>
          <w:szCs w:val="32"/>
        </w:rPr>
        <w:t>4</w:t>
      </w:r>
    </w:p>
    <w:p w:rsidR="00BC36A9" w:rsidRDefault="00BC36A9" w:rsidP="00FF653E">
      <w:pPr>
        <w:pStyle w:val="ListParagraph"/>
        <w:numPr>
          <w:ilvl w:val="0"/>
          <w:numId w:val="1"/>
        </w:numPr>
        <w:autoSpaceDE w:val="0"/>
        <w:autoSpaceDN w:val="0"/>
        <w:adjustRightInd w:val="0"/>
        <w:spacing w:after="0"/>
        <w:rPr>
          <w:rFonts w:cstheme="minorHAnsi"/>
          <w:b/>
          <w:sz w:val="32"/>
          <w:szCs w:val="34"/>
        </w:rPr>
      </w:pPr>
      <w:r w:rsidRPr="00BE64BC">
        <w:rPr>
          <w:rFonts w:cstheme="minorHAnsi"/>
          <w:b/>
          <w:sz w:val="32"/>
          <w:szCs w:val="34"/>
        </w:rPr>
        <w:lastRenderedPageBreak/>
        <w:t>Introduction</w:t>
      </w:r>
    </w:p>
    <w:p w:rsidR="00BC36A9" w:rsidRPr="00BE64BC" w:rsidRDefault="00BC36A9" w:rsidP="00FF653E">
      <w:pPr>
        <w:pStyle w:val="ListParagraph"/>
        <w:autoSpaceDE w:val="0"/>
        <w:autoSpaceDN w:val="0"/>
        <w:adjustRightInd w:val="0"/>
        <w:spacing w:after="0"/>
        <w:rPr>
          <w:rFonts w:cstheme="minorHAnsi"/>
          <w:b/>
          <w:sz w:val="32"/>
          <w:szCs w:val="34"/>
        </w:rPr>
      </w:pPr>
    </w:p>
    <w:p w:rsidR="00BC36A9" w:rsidRDefault="00BC36A9" w:rsidP="00B610D1">
      <w:pPr>
        <w:autoSpaceDE w:val="0"/>
        <w:autoSpaceDN w:val="0"/>
        <w:adjustRightInd w:val="0"/>
        <w:spacing w:after="0"/>
        <w:jc w:val="both"/>
        <w:rPr>
          <w:rFonts w:cstheme="minorHAnsi"/>
          <w:sz w:val="24"/>
          <w:szCs w:val="24"/>
        </w:rPr>
      </w:pPr>
      <w:r w:rsidRPr="00586A0D">
        <w:rPr>
          <w:rFonts w:cstheme="minorHAnsi"/>
          <w:sz w:val="24"/>
          <w:szCs w:val="24"/>
        </w:rPr>
        <w:t xml:space="preserve">This report aims to </w:t>
      </w:r>
      <w:r>
        <w:rPr>
          <w:rFonts w:cstheme="minorHAnsi"/>
          <w:sz w:val="24"/>
          <w:szCs w:val="24"/>
        </w:rPr>
        <w:t>give</w:t>
      </w:r>
      <w:r w:rsidRPr="00586A0D">
        <w:rPr>
          <w:rFonts w:cstheme="minorHAnsi"/>
          <w:sz w:val="24"/>
          <w:szCs w:val="24"/>
        </w:rPr>
        <w:t xml:space="preserve"> a brief overview of what has been done for </w:t>
      </w:r>
      <w:r>
        <w:rPr>
          <w:rFonts w:cstheme="minorHAnsi"/>
          <w:sz w:val="24"/>
          <w:szCs w:val="24"/>
        </w:rPr>
        <w:t>our</w:t>
      </w:r>
      <w:r w:rsidRPr="00586A0D">
        <w:rPr>
          <w:rFonts w:cstheme="minorHAnsi"/>
          <w:sz w:val="24"/>
          <w:szCs w:val="24"/>
        </w:rPr>
        <w:t xml:space="preserve"> </w:t>
      </w:r>
      <w:r w:rsidR="00F43C3D">
        <w:rPr>
          <w:rFonts w:cstheme="minorHAnsi"/>
          <w:sz w:val="24"/>
          <w:szCs w:val="24"/>
        </w:rPr>
        <w:t>third</w:t>
      </w:r>
      <w:r w:rsidRPr="00586A0D">
        <w:rPr>
          <w:rFonts w:cstheme="minorHAnsi"/>
          <w:sz w:val="24"/>
          <w:szCs w:val="24"/>
        </w:rPr>
        <w:t xml:space="preserve"> year of </w:t>
      </w:r>
      <w:r w:rsidR="00F43C3D">
        <w:rPr>
          <w:rFonts w:cstheme="minorHAnsi"/>
          <w:sz w:val="24"/>
          <w:szCs w:val="24"/>
        </w:rPr>
        <w:t xml:space="preserve">this </w:t>
      </w:r>
      <w:r>
        <w:rPr>
          <w:rFonts w:cstheme="minorHAnsi"/>
          <w:sz w:val="24"/>
          <w:szCs w:val="24"/>
        </w:rPr>
        <w:t>PhD</w:t>
      </w:r>
      <w:r w:rsidRPr="00586A0D">
        <w:rPr>
          <w:rFonts w:cstheme="minorHAnsi"/>
          <w:sz w:val="24"/>
          <w:szCs w:val="24"/>
        </w:rPr>
        <w:t xml:space="preserve">. </w:t>
      </w:r>
      <w:r>
        <w:rPr>
          <w:rFonts w:cstheme="minorHAnsi"/>
          <w:sz w:val="24"/>
          <w:szCs w:val="24"/>
        </w:rPr>
        <w:t>We</w:t>
      </w:r>
      <w:r w:rsidRPr="00586A0D">
        <w:rPr>
          <w:rFonts w:cstheme="minorHAnsi"/>
          <w:sz w:val="24"/>
          <w:szCs w:val="24"/>
        </w:rPr>
        <w:t xml:space="preserve"> joined SAP Research in May 2012 </w:t>
      </w:r>
      <w:r>
        <w:rPr>
          <w:rFonts w:cstheme="minorHAnsi"/>
          <w:sz w:val="24"/>
          <w:szCs w:val="24"/>
        </w:rPr>
        <w:t xml:space="preserve">in order </w:t>
      </w:r>
      <w:r w:rsidRPr="00586A0D">
        <w:rPr>
          <w:rFonts w:cstheme="minorHAnsi"/>
          <w:sz w:val="24"/>
          <w:szCs w:val="24"/>
        </w:rPr>
        <w:t xml:space="preserve">to start a PhD thesis with </w:t>
      </w:r>
      <w:r>
        <w:rPr>
          <w:rFonts w:cstheme="minorHAnsi"/>
          <w:sz w:val="24"/>
          <w:szCs w:val="24"/>
        </w:rPr>
        <w:t>SAP AG</w:t>
      </w:r>
      <w:r w:rsidRPr="00586A0D">
        <w:rPr>
          <w:rFonts w:cstheme="minorHAnsi"/>
          <w:sz w:val="24"/>
          <w:szCs w:val="24"/>
        </w:rPr>
        <w:t xml:space="preserve"> </w:t>
      </w:r>
      <w:r>
        <w:rPr>
          <w:rFonts w:cstheme="minorHAnsi"/>
          <w:sz w:val="24"/>
          <w:szCs w:val="24"/>
        </w:rPr>
        <w:t>and EURECOM while being registered in</w:t>
      </w:r>
      <w:r w:rsidRPr="00586A0D">
        <w:rPr>
          <w:rFonts w:cstheme="minorHAnsi"/>
          <w:sz w:val="24"/>
          <w:szCs w:val="24"/>
        </w:rPr>
        <w:t xml:space="preserve"> </w:t>
      </w:r>
      <w:r>
        <w:rPr>
          <w:rFonts w:cstheme="minorHAnsi"/>
          <w:sz w:val="24"/>
          <w:szCs w:val="24"/>
        </w:rPr>
        <w:t>the</w:t>
      </w:r>
      <w:r w:rsidRPr="00586A0D">
        <w:rPr>
          <w:rFonts w:cstheme="minorHAnsi"/>
          <w:sz w:val="24"/>
          <w:szCs w:val="24"/>
        </w:rPr>
        <w:t xml:space="preserve"> EDITE </w:t>
      </w:r>
      <w:r>
        <w:rPr>
          <w:rFonts w:cstheme="minorHAnsi"/>
          <w:sz w:val="24"/>
          <w:szCs w:val="24"/>
        </w:rPr>
        <w:t>doctoral school in</w:t>
      </w:r>
      <w:r w:rsidRPr="00586A0D">
        <w:rPr>
          <w:rFonts w:cstheme="minorHAnsi"/>
          <w:sz w:val="24"/>
          <w:szCs w:val="24"/>
        </w:rPr>
        <w:t xml:space="preserve"> Paris. </w:t>
      </w:r>
    </w:p>
    <w:p w:rsidR="00805A66" w:rsidRDefault="00805A66" w:rsidP="00B610D1">
      <w:pPr>
        <w:autoSpaceDE w:val="0"/>
        <w:autoSpaceDN w:val="0"/>
        <w:adjustRightInd w:val="0"/>
        <w:spacing w:after="0"/>
        <w:jc w:val="both"/>
        <w:rPr>
          <w:rFonts w:cstheme="minorHAnsi"/>
          <w:sz w:val="24"/>
          <w:szCs w:val="24"/>
        </w:rPr>
      </w:pPr>
    </w:p>
    <w:p w:rsidR="00BC36A9" w:rsidRDefault="00F43C3D" w:rsidP="00F43C3D">
      <w:pPr>
        <w:autoSpaceDE w:val="0"/>
        <w:autoSpaceDN w:val="0"/>
        <w:adjustRightInd w:val="0"/>
        <w:spacing w:after="0"/>
        <w:jc w:val="both"/>
        <w:rPr>
          <w:sz w:val="24"/>
          <w:szCs w:val="24"/>
        </w:rPr>
      </w:pPr>
      <w:r w:rsidRPr="00F43C3D">
        <w:rPr>
          <w:sz w:val="24"/>
          <w:szCs w:val="24"/>
        </w:rPr>
        <w:t>Enterprises use a wide range of heterogeneous information systems in their business activities such as Enterprise Resource Planning (ERP), Customer Relationships Management (CRM) and Supply Chain Management (SCM) systems. An enterprise distributed IT landscape contains multiple systems using different technologies and data standards. In addition to this heterogeneity, the amount of information in enterprise databases and on-line data stores expands exponentially each year. Enterprise Big Data isn’t big in volume only, but in the associated file formats. The information is also often stored often in unstructured and unknown formats.</w:t>
      </w:r>
    </w:p>
    <w:p w:rsidR="00F43C3D" w:rsidRDefault="00F43C3D" w:rsidP="00F43C3D">
      <w:pPr>
        <w:autoSpaceDE w:val="0"/>
        <w:autoSpaceDN w:val="0"/>
        <w:adjustRightInd w:val="0"/>
        <w:spacing w:after="0"/>
        <w:jc w:val="both"/>
        <w:rPr>
          <w:sz w:val="24"/>
          <w:szCs w:val="24"/>
        </w:rPr>
      </w:pPr>
    </w:p>
    <w:p w:rsidR="00F43C3D" w:rsidRDefault="00F43C3D" w:rsidP="00F43C3D">
      <w:pPr>
        <w:autoSpaceDE w:val="0"/>
        <w:autoSpaceDN w:val="0"/>
        <w:adjustRightInd w:val="0"/>
        <w:spacing w:after="0"/>
        <w:jc w:val="both"/>
        <w:rPr>
          <w:rFonts w:cstheme="minorHAnsi"/>
          <w:sz w:val="24"/>
          <w:szCs w:val="24"/>
        </w:rPr>
      </w:pPr>
      <w:r w:rsidRPr="00F43C3D">
        <w:rPr>
          <w:rFonts w:cstheme="minorHAnsi"/>
          <w:sz w:val="24"/>
          <w:szCs w:val="24"/>
        </w:rPr>
        <w:t>Data integration is the problem of combining data residing at different sources, and providing the user with a unified view of these data. In large enterprises, it is a time and resource costly task. Various approaches have been introduced to solve this integration challenge. These approaches were primarily based on XML as the data representation syntax, Web Services to provide the data exchange protocols and Service Oriented Architecture (SOA) as a holistic approach for distributed systems</w:t>
      </w:r>
      <w:r>
        <w:rPr>
          <w:rFonts w:cstheme="minorHAnsi"/>
          <w:sz w:val="24"/>
          <w:szCs w:val="24"/>
        </w:rPr>
        <w:t xml:space="preserve"> architecture and communication</w:t>
      </w:r>
      <w:r w:rsidRPr="00F43C3D">
        <w:rPr>
          <w:rFonts w:cstheme="minorHAnsi"/>
          <w:sz w:val="24"/>
          <w:szCs w:val="24"/>
        </w:rPr>
        <w:t>. However, it was found that these technologies are no sufficient to solve the integration problems in large enterprises. Recently, ontology-based data integration approaches have been suggested where ontologies are used to describe the data, qu</w:t>
      </w:r>
      <w:r>
        <w:rPr>
          <w:rFonts w:cstheme="minorHAnsi"/>
          <w:sz w:val="24"/>
          <w:szCs w:val="24"/>
        </w:rPr>
        <w:t>eries and mappings between them</w:t>
      </w:r>
      <w:r w:rsidRPr="00F43C3D">
        <w:rPr>
          <w:rFonts w:cstheme="minorHAnsi"/>
          <w:sz w:val="24"/>
          <w:szCs w:val="24"/>
        </w:rPr>
        <w:t>. A slightly different approach is the use of the Linked Data paradigm for integrating enterprise data. Enterprises like Google and Microsoft are not only using the Linked Data integration paradigm for their information systems, but are also aiming at building enterprise knowledge bases (like the Google Knowledge Graph p</w:t>
      </w:r>
      <w:r>
        <w:rPr>
          <w:rFonts w:cstheme="minorHAnsi"/>
          <w:sz w:val="24"/>
          <w:szCs w:val="24"/>
        </w:rPr>
        <w:t>owered in part by Freebase</w:t>
      </w:r>
      <w:r w:rsidRPr="00F43C3D">
        <w:rPr>
          <w:rFonts w:cstheme="minorHAnsi"/>
          <w:sz w:val="24"/>
          <w:szCs w:val="24"/>
        </w:rPr>
        <w:t xml:space="preserve"> that will act as a crystallization point for their structured data.</w:t>
      </w:r>
    </w:p>
    <w:p w:rsidR="00F43C3D" w:rsidRDefault="00F43C3D" w:rsidP="00F43C3D">
      <w:pPr>
        <w:autoSpaceDE w:val="0"/>
        <w:autoSpaceDN w:val="0"/>
        <w:adjustRightInd w:val="0"/>
        <w:spacing w:after="0"/>
        <w:jc w:val="both"/>
        <w:rPr>
          <w:rFonts w:cstheme="minorHAnsi"/>
          <w:sz w:val="24"/>
          <w:szCs w:val="24"/>
        </w:rPr>
      </w:pPr>
    </w:p>
    <w:p w:rsidR="00F43C3D" w:rsidRPr="00F43C3D" w:rsidRDefault="00F43C3D" w:rsidP="00F43C3D">
      <w:pPr>
        <w:jc w:val="both"/>
        <w:rPr>
          <w:sz w:val="24"/>
        </w:rPr>
      </w:pPr>
      <w:r w:rsidRPr="00F43C3D">
        <w:rPr>
          <w:sz w:val="24"/>
        </w:rPr>
        <w:t>Linked Open Data (LOD) movement has gained lots of momentum in the last years. From 12 datasets cataloged in 2007, the Linked Open Data has grown to almost 300 datasets containing almost 32 billion. Data is being published by both public and private sectors and covers a diverse set of domains from life sciences to military. This success lies in the cooperation between data publishers and consumers. Users are empowered to find, share and combine information in their applications easily.</w:t>
      </w:r>
    </w:p>
    <w:p w:rsidR="00F43C3D" w:rsidRPr="00F43C3D" w:rsidRDefault="00F43C3D" w:rsidP="00F43C3D">
      <w:pPr>
        <w:jc w:val="both"/>
        <w:rPr>
          <w:sz w:val="24"/>
        </w:rPr>
      </w:pPr>
    </w:p>
    <w:p w:rsidR="00F43C3D" w:rsidRPr="00F43C3D" w:rsidRDefault="00F43C3D" w:rsidP="00F43C3D">
      <w:pPr>
        <w:jc w:val="both"/>
        <w:rPr>
          <w:sz w:val="24"/>
        </w:rPr>
      </w:pPr>
      <w:r w:rsidRPr="00F43C3D">
        <w:rPr>
          <w:sz w:val="24"/>
        </w:rPr>
        <w:lastRenderedPageBreak/>
        <w:t>Despite the legal issues s</w:t>
      </w:r>
      <w:r>
        <w:rPr>
          <w:sz w:val="24"/>
        </w:rPr>
        <w:t>urrounding Linked Data licenses</w:t>
      </w:r>
      <w:r w:rsidRPr="00F43C3D">
        <w:rPr>
          <w:sz w:val="24"/>
        </w:rPr>
        <w:t xml:space="preserve">, it is still considered a gold mine for organizations who are trying to leverage external data sources in order to produce more informed business decisions. </w:t>
      </w:r>
      <w:r>
        <w:rPr>
          <w:sz w:val="24"/>
        </w:rPr>
        <w:t>T</w:t>
      </w:r>
      <w:r w:rsidRPr="00F43C3D">
        <w:rPr>
          <w:sz w:val="24"/>
        </w:rPr>
        <w:t>he potential economic effect unfolding in education, transportation, consumer products, electricity, oil and gas, health care and consumer finance</w:t>
      </w:r>
      <w:r>
        <w:rPr>
          <w:sz w:val="24"/>
        </w:rPr>
        <w:t xml:space="preserve"> has an estimated</w:t>
      </w:r>
      <w:r w:rsidRPr="00F43C3D">
        <w:rPr>
          <w:sz w:val="24"/>
        </w:rPr>
        <w:t xml:space="preserve"> potential annual </w:t>
      </w:r>
      <w:r>
        <w:rPr>
          <w:sz w:val="24"/>
        </w:rPr>
        <w:t>the reaches 3 trillion US Dollars</w:t>
      </w:r>
      <w:r w:rsidRPr="00F43C3D">
        <w:rPr>
          <w:sz w:val="24"/>
        </w:rPr>
        <w:t>.</w:t>
      </w:r>
    </w:p>
    <w:p w:rsidR="00F43C3D" w:rsidRPr="00F43C3D" w:rsidRDefault="00F43C3D" w:rsidP="00F43C3D">
      <w:pPr>
        <w:jc w:val="both"/>
        <w:rPr>
          <w:sz w:val="24"/>
        </w:rPr>
      </w:pPr>
      <w:r w:rsidRPr="00F43C3D">
        <w:rPr>
          <w:sz w:val="24"/>
        </w:rPr>
        <w:t>Data becomes more useful when it is open, widely available and in shareable formats, and when advanced computing and analysis can yield from it. The quality and amount of structured knowledge available make it now feasible for companies to mine this huge amount of public data and integrate it in their next-generation enterprise information management systems. Analyzing this new type of data within the context of existing enterprise data should bring them new or more accurate business insights and allow better recognition of</w:t>
      </w:r>
      <w:r>
        <w:rPr>
          <w:sz w:val="24"/>
        </w:rPr>
        <w:t xml:space="preserve"> sales and market opportunities.</w:t>
      </w:r>
    </w:p>
    <w:p w:rsidR="00F43C3D" w:rsidRPr="00F43C3D" w:rsidRDefault="00F43C3D" w:rsidP="00F43C3D">
      <w:pPr>
        <w:jc w:val="both"/>
        <w:rPr>
          <w:sz w:val="24"/>
        </w:rPr>
      </w:pPr>
      <w:r w:rsidRPr="00F43C3D">
        <w:rPr>
          <w:sz w:val="24"/>
        </w:rPr>
        <w:t>Business Intelligence (BI) has always been about creating new insight for business by converting data into meaning that can be shared between people to drive change in the organization. One key aspect of creating meaning is driving a common shared understanding of information also known as Semantics.</w:t>
      </w:r>
    </w:p>
    <w:p w:rsidR="00F43C3D" w:rsidRPr="00F43C3D" w:rsidRDefault="00F43C3D" w:rsidP="00F43C3D">
      <w:pPr>
        <w:jc w:val="both"/>
        <w:rPr>
          <w:sz w:val="24"/>
        </w:rPr>
      </w:pPr>
      <w:r w:rsidRPr="00F43C3D">
        <w:rPr>
          <w:sz w:val="24"/>
        </w:rPr>
        <w:t>Classic BI and even the newer Agile Visualization tools focus much of their selling features on attractive and unique visualizations, but preparing data for those visualizations still remains the far more challenging task in mos</w:t>
      </w:r>
      <w:r w:rsidR="00992083">
        <w:rPr>
          <w:sz w:val="24"/>
        </w:rPr>
        <w:t>t BI projects large and small. S</w:t>
      </w:r>
      <w:r w:rsidRPr="00F43C3D">
        <w:rPr>
          <w:sz w:val="24"/>
        </w:rPr>
        <w:t>elf-service data provisioning aims at tackling this problem by providing intuitive datasets discovery, acquisition and integration technique</w:t>
      </w:r>
      <w:r>
        <w:rPr>
          <w:sz w:val="24"/>
        </w:rPr>
        <w:t>s intuitively to the end user.</w:t>
      </w:r>
    </w:p>
    <w:p w:rsidR="00F43C3D" w:rsidRPr="00F43C3D" w:rsidRDefault="00F43C3D" w:rsidP="00F43C3D">
      <w:pPr>
        <w:jc w:val="both"/>
        <w:rPr>
          <w:sz w:val="24"/>
        </w:rPr>
      </w:pPr>
      <w:r w:rsidRPr="00F43C3D">
        <w:rPr>
          <w:sz w:val="24"/>
        </w:rPr>
        <w:t>In this thesis, we aim at creating a framework that will enable self-service data provisioning in the enterprise. Our goal is to provide a mechanism that annotates and profiles tabular data to provide better dataset description. Furthermore, we aim to aggregate the enhanced datasets descriptions so that people can search and browse through content. We also aim at providing ranking mechanism that leverages a comprehensive data quality metric and license information attached to the dataset description.</w:t>
      </w:r>
    </w:p>
    <w:p w:rsidR="00F43C3D" w:rsidRPr="00586A0D" w:rsidRDefault="00F43C3D" w:rsidP="00F43C3D">
      <w:pPr>
        <w:autoSpaceDE w:val="0"/>
        <w:autoSpaceDN w:val="0"/>
        <w:adjustRightInd w:val="0"/>
        <w:spacing w:after="0"/>
        <w:jc w:val="both"/>
        <w:rPr>
          <w:rFonts w:cstheme="minorHAnsi"/>
          <w:sz w:val="24"/>
          <w:szCs w:val="24"/>
        </w:rPr>
      </w:pPr>
    </w:p>
    <w:p w:rsidR="00BC36A9" w:rsidRDefault="004F711A" w:rsidP="00FF653E">
      <w:pPr>
        <w:pStyle w:val="ListParagraph"/>
        <w:numPr>
          <w:ilvl w:val="0"/>
          <w:numId w:val="1"/>
        </w:numPr>
        <w:autoSpaceDE w:val="0"/>
        <w:autoSpaceDN w:val="0"/>
        <w:adjustRightInd w:val="0"/>
        <w:spacing w:after="0"/>
        <w:rPr>
          <w:rFonts w:cstheme="minorHAnsi"/>
          <w:b/>
          <w:sz w:val="32"/>
          <w:szCs w:val="32"/>
        </w:rPr>
      </w:pPr>
      <w:r>
        <w:rPr>
          <w:rFonts w:cstheme="minorHAnsi"/>
          <w:b/>
          <w:sz w:val="32"/>
          <w:szCs w:val="32"/>
        </w:rPr>
        <w:t>Third</w:t>
      </w:r>
      <w:r w:rsidR="00BC36A9" w:rsidRPr="00BE64BC">
        <w:rPr>
          <w:rFonts w:cstheme="minorHAnsi"/>
          <w:b/>
          <w:sz w:val="32"/>
          <w:szCs w:val="32"/>
        </w:rPr>
        <w:t xml:space="preserve"> year </w:t>
      </w:r>
      <w:r w:rsidR="00877CD2">
        <w:rPr>
          <w:rFonts w:cstheme="minorHAnsi"/>
          <w:b/>
          <w:sz w:val="32"/>
          <w:szCs w:val="32"/>
        </w:rPr>
        <w:t>activity</w:t>
      </w:r>
    </w:p>
    <w:p w:rsidR="00BC36A9" w:rsidRPr="00BE64BC" w:rsidRDefault="00BC36A9" w:rsidP="00FF653E">
      <w:pPr>
        <w:pStyle w:val="ListParagraph"/>
        <w:autoSpaceDE w:val="0"/>
        <w:autoSpaceDN w:val="0"/>
        <w:adjustRightInd w:val="0"/>
        <w:spacing w:after="0"/>
        <w:rPr>
          <w:rFonts w:cstheme="minorHAnsi"/>
          <w:b/>
          <w:sz w:val="32"/>
          <w:szCs w:val="32"/>
        </w:rPr>
      </w:pPr>
    </w:p>
    <w:p w:rsidR="00BC36A9" w:rsidRDefault="00BC36A9" w:rsidP="00B610D1">
      <w:pPr>
        <w:autoSpaceDE w:val="0"/>
        <w:autoSpaceDN w:val="0"/>
        <w:adjustRightInd w:val="0"/>
        <w:spacing w:after="0"/>
        <w:jc w:val="both"/>
        <w:rPr>
          <w:rFonts w:cstheme="minorHAnsi"/>
          <w:sz w:val="24"/>
          <w:szCs w:val="24"/>
        </w:rPr>
      </w:pPr>
      <w:r>
        <w:rPr>
          <w:rFonts w:cstheme="minorHAnsi"/>
          <w:sz w:val="24"/>
          <w:szCs w:val="24"/>
        </w:rPr>
        <w:t xml:space="preserve">For the </w:t>
      </w:r>
      <w:r w:rsidR="003C40CA">
        <w:rPr>
          <w:rFonts w:cstheme="minorHAnsi"/>
          <w:sz w:val="24"/>
          <w:szCs w:val="24"/>
        </w:rPr>
        <w:t>third</w:t>
      </w:r>
      <w:r w:rsidR="00805A66">
        <w:rPr>
          <w:rFonts w:cstheme="minorHAnsi"/>
          <w:sz w:val="24"/>
          <w:szCs w:val="24"/>
        </w:rPr>
        <w:t xml:space="preserve"> year</w:t>
      </w:r>
      <w:r>
        <w:rPr>
          <w:rFonts w:cstheme="minorHAnsi"/>
          <w:sz w:val="24"/>
          <w:szCs w:val="24"/>
        </w:rPr>
        <w:t xml:space="preserve"> of this PhD, </w:t>
      </w:r>
      <w:r w:rsidR="003C40CA">
        <w:rPr>
          <w:rFonts w:cstheme="minorHAnsi"/>
          <w:sz w:val="24"/>
          <w:szCs w:val="24"/>
        </w:rPr>
        <w:t xml:space="preserve">we </w:t>
      </w:r>
      <w:r w:rsidR="00F43C3D">
        <w:rPr>
          <w:rFonts w:cstheme="minorHAnsi"/>
          <w:sz w:val="24"/>
          <w:szCs w:val="24"/>
        </w:rPr>
        <w:t>continued the</w:t>
      </w:r>
      <w:r>
        <w:rPr>
          <w:rFonts w:cstheme="minorHAnsi"/>
          <w:sz w:val="24"/>
          <w:szCs w:val="24"/>
        </w:rPr>
        <w:t xml:space="preserve"> literature survey spanning different fields ranging from Business Intelligence, Data Analysis and </w:t>
      </w:r>
      <w:r w:rsidR="0017454B">
        <w:rPr>
          <w:rFonts w:cstheme="minorHAnsi"/>
          <w:sz w:val="24"/>
          <w:szCs w:val="24"/>
        </w:rPr>
        <w:t xml:space="preserve">Data </w:t>
      </w:r>
      <w:r>
        <w:rPr>
          <w:rFonts w:cstheme="minorHAnsi"/>
          <w:sz w:val="24"/>
          <w:szCs w:val="24"/>
        </w:rPr>
        <w:t xml:space="preserve">Integration </w:t>
      </w:r>
      <w:r w:rsidR="0017454B">
        <w:rPr>
          <w:rFonts w:cstheme="minorHAnsi"/>
          <w:sz w:val="24"/>
          <w:szCs w:val="24"/>
        </w:rPr>
        <w:t>in</w:t>
      </w:r>
      <w:r>
        <w:rPr>
          <w:rFonts w:cstheme="minorHAnsi"/>
          <w:sz w:val="24"/>
          <w:szCs w:val="24"/>
        </w:rPr>
        <w:t xml:space="preserve"> the Semantic Web. Doing so helps in enriching our overall knowledge about these fields </w:t>
      </w:r>
      <w:r w:rsidR="00805A66">
        <w:rPr>
          <w:rFonts w:cstheme="minorHAnsi"/>
          <w:sz w:val="24"/>
          <w:szCs w:val="24"/>
        </w:rPr>
        <w:t xml:space="preserve">which helped us in defining more our research scope. </w:t>
      </w:r>
    </w:p>
    <w:p w:rsidR="00BC36A9" w:rsidRDefault="00BC36A9" w:rsidP="00B610D1">
      <w:pPr>
        <w:autoSpaceDE w:val="0"/>
        <w:autoSpaceDN w:val="0"/>
        <w:adjustRightInd w:val="0"/>
        <w:spacing w:after="0"/>
        <w:jc w:val="both"/>
        <w:rPr>
          <w:rFonts w:cstheme="minorHAnsi"/>
          <w:sz w:val="24"/>
          <w:szCs w:val="24"/>
        </w:rPr>
      </w:pPr>
    </w:p>
    <w:p w:rsidR="002B4964" w:rsidRDefault="00BC36A9" w:rsidP="002B4964">
      <w:pPr>
        <w:autoSpaceDE w:val="0"/>
        <w:autoSpaceDN w:val="0"/>
        <w:adjustRightInd w:val="0"/>
        <w:spacing w:after="0"/>
        <w:jc w:val="both"/>
        <w:rPr>
          <w:bCs/>
          <w:iCs/>
          <w:sz w:val="24"/>
        </w:rPr>
      </w:pPr>
      <w:r>
        <w:rPr>
          <w:rFonts w:cstheme="minorHAnsi"/>
          <w:sz w:val="24"/>
          <w:szCs w:val="24"/>
        </w:rPr>
        <w:lastRenderedPageBreak/>
        <w:t xml:space="preserve">We have participated in </w:t>
      </w:r>
      <w:r w:rsidR="00B610D1">
        <w:rPr>
          <w:rFonts w:cstheme="minorHAnsi"/>
          <w:sz w:val="24"/>
          <w:szCs w:val="24"/>
        </w:rPr>
        <w:t>an</w:t>
      </w:r>
      <w:r>
        <w:rPr>
          <w:rFonts w:cstheme="minorHAnsi"/>
          <w:sz w:val="24"/>
          <w:szCs w:val="24"/>
        </w:rPr>
        <w:t xml:space="preserve"> internal project </w:t>
      </w:r>
      <w:r w:rsidR="00B610D1">
        <w:rPr>
          <w:rFonts w:cstheme="minorHAnsi"/>
          <w:sz w:val="24"/>
          <w:szCs w:val="24"/>
        </w:rPr>
        <w:t xml:space="preserve">at SAP called </w:t>
      </w:r>
      <w:r w:rsidR="002B4964">
        <w:rPr>
          <w:b/>
          <w:i/>
          <w:sz w:val="24"/>
        </w:rPr>
        <w:t>Business Intelligence Graph (BIG)</w:t>
      </w:r>
      <w:r w:rsidR="00B610D1">
        <w:rPr>
          <w:b/>
          <w:i/>
          <w:sz w:val="24"/>
        </w:rPr>
        <w:t xml:space="preserve">. </w:t>
      </w:r>
      <w:r w:rsidR="002B4964" w:rsidRPr="002B4964">
        <w:rPr>
          <w:rFonts w:cs="Arial"/>
          <w:color w:val="333333"/>
          <w:sz w:val="24"/>
          <w:szCs w:val="20"/>
          <w:shd w:val="clear" w:color="auto" w:fill="FFFFFF"/>
        </w:rPr>
        <w:t xml:space="preserve">The Business Intelligence Graph is a set of foundation services for BI applications such as SAP </w:t>
      </w:r>
      <w:proofErr w:type="spellStart"/>
      <w:r w:rsidR="002B4964" w:rsidRPr="002B4964">
        <w:rPr>
          <w:rFonts w:cs="Arial"/>
          <w:color w:val="333333"/>
          <w:sz w:val="24"/>
          <w:szCs w:val="20"/>
          <w:shd w:val="clear" w:color="auto" w:fill="FFFFFF"/>
        </w:rPr>
        <w:t>Lumira</w:t>
      </w:r>
      <w:proofErr w:type="spellEnd"/>
      <w:r w:rsidR="002B4964" w:rsidRPr="002B4964">
        <w:rPr>
          <w:rFonts w:cs="Arial"/>
          <w:color w:val="333333"/>
          <w:sz w:val="24"/>
          <w:szCs w:val="20"/>
          <w:shd w:val="clear" w:color="auto" w:fill="FFFFFF"/>
        </w:rPr>
        <w:t xml:space="preserve"> to simplify the experience of Decision Makers and Analysts. With the BI Knowledge Graph (BIG), we harvest BI artefacts, BI usage and user profiles and store them in the HANA Graph Engine. We provide query, recommendation and ranking services as external services</w:t>
      </w:r>
      <w:r w:rsidR="00B610D1" w:rsidRPr="00B610D1">
        <w:rPr>
          <w:bCs/>
          <w:iCs/>
          <w:sz w:val="24"/>
        </w:rPr>
        <w:t xml:space="preserve">. </w:t>
      </w:r>
      <w:r w:rsidR="002B4964">
        <w:rPr>
          <w:bCs/>
          <w:iCs/>
          <w:sz w:val="24"/>
        </w:rPr>
        <w:t>BIG</w:t>
      </w:r>
      <w:r w:rsidR="00B610D1" w:rsidRPr="00B610D1">
        <w:rPr>
          <w:bCs/>
          <w:iCs/>
          <w:sz w:val="24"/>
        </w:rPr>
        <w:t xml:space="preserve"> offers the following key features:</w:t>
      </w:r>
    </w:p>
    <w:p w:rsidR="002B4964" w:rsidRPr="002B4964" w:rsidRDefault="002B4964" w:rsidP="002B4964">
      <w:pPr>
        <w:pStyle w:val="ListParagraph"/>
        <w:numPr>
          <w:ilvl w:val="0"/>
          <w:numId w:val="13"/>
        </w:numPr>
        <w:autoSpaceDE w:val="0"/>
        <w:autoSpaceDN w:val="0"/>
        <w:adjustRightInd w:val="0"/>
        <w:spacing w:after="0"/>
        <w:rPr>
          <w:bCs/>
          <w:iCs/>
          <w:sz w:val="32"/>
        </w:rPr>
      </w:pPr>
      <w:r w:rsidRPr="002B4964">
        <w:rPr>
          <w:rFonts w:cs="Arial"/>
          <w:color w:val="333333"/>
          <w:sz w:val="24"/>
          <w:szCs w:val="20"/>
          <w:shd w:val="clear" w:color="auto" w:fill="FFFFFF"/>
        </w:rPr>
        <w:t>A graph repository that summarizes and links reference data, Cards, BI artifacts, user profile, usage and context data</w:t>
      </w:r>
    </w:p>
    <w:p w:rsidR="002B4964" w:rsidRPr="002B4964" w:rsidRDefault="002B4964" w:rsidP="002B4964">
      <w:pPr>
        <w:pStyle w:val="ListParagraph"/>
        <w:numPr>
          <w:ilvl w:val="0"/>
          <w:numId w:val="13"/>
        </w:numPr>
        <w:autoSpaceDE w:val="0"/>
        <w:autoSpaceDN w:val="0"/>
        <w:adjustRightInd w:val="0"/>
        <w:spacing w:after="0"/>
        <w:rPr>
          <w:bCs/>
          <w:iCs/>
          <w:sz w:val="32"/>
        </w:rPr>
      </w:pPr>
      <w:r w:rsidRPr="002B4964">
        <w:rPr>
          <w:rFonts w:cs="Arial"/>
          <w:color w:val="333333"/>
          <w:sz w:val="24"/>
          <w:szCs w:val="20"/>
          <w:shd w:val="clear" w:color="auto" w:fill="FFFFFF"/>
        </w:rPr>
        <w:t>Services for feeding and maintaining the data into the repository</w:t>
      </w:r>
    </w:p>
    <w:p w:rsidR="002B4964" w:rsidRPr="002B4964" w:rsidRDefault="002B4964" w:rsidP="002B4964">
      <w:pPr>
        <w:pStyle w:val="ListParagraph"/>
        <w:numPr>
          <w:ilvl w:val="0"/>
          <w:numId w:val="13"/>
        </w:numPr>
        <w:autoSpaceDE w:val="0"/>
        <w:autoSpaceDN w:val="0"/>
        <w:adjustRightInd w:val="0"/>
        <w:spacing w:after="0"/>
        <w:rPr>
          <w:bCs/>
          <w:iCs/>
          <w:sz w:val="32"/>
        </w:rPr>
      </w:pPr>
      <w:r w:rsidRPr="002B4964">
        <w:rPr>
          <w:rFonts w:cs="Arial"/>
          <w:color w:val="333333"/>
          <w:sz w:val="24"/>
          <w:szCs w:val="20"/>
          <w:shd w:val="clear" w:color="auto" w:fill="FFFFFF"/>
        </w:rPr>
        <w:t>Services for executing cards</w:t>
      </w:r>
    </w:p>
    <w:p w:rsidR="00F12A7F" w:rsidRPr="002B4964" w:rsidRDefault="002B4964" w:rsidP="002B4964">
      <w:pPr>
        <w:pStyle w:val="ListParagraph"/>
        <w:numPr>
          <w:ilvl w:val="0"/>
          <w:numId w:val="13"/>
        </w:numPr>
        <w:autoSpaceDE w:val="0"/>
        <w:autoSpaceDN w:val="0"/>
        <w:adjustRightInd w:val="0"/>
        <w:spacing w:after="0"/>
        <w:rPr>
          <w:bCs/>
          <w:iCs/>
          <w:sz w:val="32"/>
        </w:rPr>
      </w:pPr>
      <w:r w:rsidRPr="002B4964">
        <w:rPr>
          <w:rFonts w:cs="Arial"/>
          <w:color w:val="333333"/>
          <w:sz w:val="24"/>
          <w:szCs w:val="20"/>
          <w:shd w:val="clear" w:color="auto" w:fill="FFFFFF"/>
        </w:rPr>
        <w:t>Services for querying, usage analytics, and recommendation</w:t>
      </w:r>
    </w:p>
    <w:p w:rsidR="002B4964" w:rsidRDefault="002B4964" w:rsidP="00B610D1">
      <w:pPr>
        <w:autoSpaceDE w:val="0"/>
        <w:autoSpaceDN w:val="0"/>
        <w:adjustRightInd w:val="0"/>
        <w:spacing w:after="0"/>
        <w:jc w:val="both"/>
        <w:rPr>
          <w:bCs/>
          <w:iCs/>
          <w:sz w:val="24"/>
        </w:rPr>
      </w:pPr>
    </w:p>
    <w:p w:rsidR="00194A6A" w:rsidRDefault="00B610D1" w:rsidP="008E7EEB">
      <w:pPr>
        <w:autoSpaceDE w:val="0"/>
        <w:autoSpaceDN w:val="0"/>
        <w:adjustRightInd w:val="0"/>
        <w:spacing w:after="0"/>
        <w:jc w:val="both"/>
        <w:rPr>
          <w:rFonts w:cstheme="minorHAnsi"/>
          <w:sz w:val="24"/>
          <w:szCs w:val="24"/>
        </w:rPr>
      </w:pPr>
      <w:r>
        <w:rPr>
          <w:rFonts w:cstheme="minorHAnsi"/>
          <w:sz w:val="24"/>
          <w:szCs w:val="24"/>
        </w:rPr>
        <w:t xml:space="preserve">The technical development of </w:t>
      </w:r>
      <w:r w:rsidR="002B4964">
        <w:rPr>
          <w:rFonts w:cstheme="minorHAnsi"/>
          <w:sz w:val="24"/>
          <w:szCs w:val="24"/>
        </w:rPr>
        <w:t>BIG</w:t>
      </w:r>
      <w:r>
        <w:rPr>
          <w:rFonts w:cstheme="minorHAnsi"/>
          <w:sz w:val="24"/>
          <w:szCs w:val="24"/>
        </w:rPr>
        <w:t xml:space="preserve"> followed the Scrum methodology which </w:t>
      </w:r>
      <w:r w:rsidRPr="00623522">
        <w:rPr>
          <w:rFonts w:cstheme="minorHAnsi"/>
          <w:sz w:val="24"/>
          <w:szCs w:val="24"/>
        </w:rPr>
        <w:t>is an iterative and incremental agile software development method for managing software projects and product or application development.</w:t>
      </w:r>
    </w:p>
    <w:p w:rsidR="00B610D1" w:rsidRDefault="00B610D1" w:rsidP="00194A6A">
      <w:pPr>
        <w:autoSpaceDE w:val="0"/>
        <w:autoSpaceDN w:val="0"/>
        <w:adjustRightInd w:val="0"/>
        <w:spacing w:after="0"/>
        <w:jc w:val="both"/>
        <w:rPr>
          <w:rFonts w:cstheme="minorHAnsi"/>
          <w:sz w:val="24"/>
          <w:szCs w:val="24"/>
        </w:rPr>
      </w:pPr>
      <w:r>
        <w:rPr>
          <w:rFonts w:cstheme="minorHAnsi"/>
          <w:sz w:val="24"/>
          <w:szCs w:val="24"/>
        </w:rPr>
        <w:t xml:space="preserve"> </w:t>
      </w:r>
      <w:r w:rsidR="004F21A6">
        <w:rPr>
          <w:rFonts w:cstheme="minorHAnsi"/>
          <w:sz w:val="24"/>
          <w:szCs w:val="24"/>
        </w:rPr>
        <w:t xml:space="preserve">I </w:t>
      </w:r>
      <w:r w:rsidR="00194A6A">
        <w:rPr>
          <w:rFonts w:cstheme="minorHAnsi"/>
          <w:sz w:val="24"/>
          <w:szCs w:val="24"/>
        </w:rPr>
        <w:t>was the UI/UX l</w:t>
      </w:r>
      <w:r w:rsidR="004F21A6">
        <w:rPr>
          <w:rFonts w:cstheme="minorHAnsi"/>
          <w:sz w:val="24"/>
          <w:szCs w:val="24"/>
        </w:rPr>
        <w:t xml:space="preserve">ead </w:t>
      </w:r>
      <w:r w:rsidR="002B4964">
        <w:rPr>
          <w:rFonts w:cstheme="minorHAnsi"/>
          <w:sz w:val="24"/>
          <w:szCs w:val="24"/>
        </w:rPr>
        <w:t>as well as a contributor to the core functionalities of</w:t>
      </w:r>
      <w:r w:rsidR="004F21A6">
        <w:rPr>
          <w:rFonts w:cstheme="minorHAnsi"/>
          <w:sz w:val="24"/>
          <w:szCs w:val="24"/>
        </w:rPr>
        <w:t xml:space="preserve"> designing</w:t>
      </w:r>
      <w:r>
        <w:rPr>
          <w:rFonts w:cstheme="minorHAnsi"/>
          <w:sz w:val="24"/>
          <w:szCs w:val="24"/>
        </w:rPr>
        <w:t xml:space="preserve"> the data model,</w:t>
      </w:r>
      <w:r w:rsidR="004F21A6">
        <w:rPr>
          <w:rFonts w:cstheme="minorHAnsi"/>
          <w:sz w:val="24"/>
          <w:szCs w:val="24"/>
        </w:rPr>
        <w:t xml:space="preserve"> implementing the services in the back-end </w:t>
      </w:r>
      <w:r w:rsidR="002B4964">
        <w:rPr>
          <w:rFonts w:cstheme="minorHAnsi"/>
          <w:sz w:val="24"/>
          <w:szCs w:val="24"/>
        </w:rPr>
        <w:t>and data aggregation and feeding.</w:t>
      </w:r>
    </w:p>
    <w:p w:rsidR="002B4964" w:rsidRDefault="002B4964" w:rsidP="00194A6A">
      <w:pPr>
        <w:autoSpaceDE w:val="0"/>
        <w:autoSpaceDN w:val="0"/>
        <w:adjustRightInd w:val="0"/>
        <w:spacing w:after="0"/>
        <w:jc w:val="both"/>
        <w:rPr>
          <w:rFonts w:cstheme="minorHAnsi"/>
          <w:sz w:val="24"/>
          <w:szCs w:val="24"/>
        </w:rPr>
      </w:pPr>
    </w:p>
    <w:p w:rsidR="002B4964" w:rsidRDefault="002B4964" w:rsidP="00194A6A">
      <w:pPr>
        <w:autoSpaceDE w:val="0"/>
        <w:autoSpaceDN w:val="0"/>
        <w:adjustRightInd w:val="0"/>
        <w:spacing w:after="0"/>
        <w:jc w:val="both"/>
        <w:rPr>
          <w:sz w:val="24"/>
        </w:rPr>
      </w:pPr>
      <w:r>
        <w:rPr>
          <w:rFonts w:cstheme="minorHAnsi"/>
          <w:sz w:val="24"/>
          <w:szCs w:val="24"/>
        </w:rPr>
        <w:t xml:space="preserve">Moreover, we have created a new project inside of SAP called </w:t>
      </w:r>
      <w:r w:rsidRPr="002B4964">
        <w:rPr>
          <w:rFonts w:cstheme="minorHAnsi"/>
          <w:b/>
          <w:i/>
          <w:sz w:val="24"/>
          <w:szCs w:val="24"/>
        </w:rPr>
        <w:t>Semantic Enrichment of Enterprise Data (SEED)</w:t>
      </w:r>
      <w:r>
        <w:rPr>
          <w:rFonts w:cstheme="minorHAnsi"/>
          <w:b/>
          <w:i/>
          <w:sz w:val="24"/>
          <w:szCs w:val="24"/>
        </w:rPr>
        <w:t xml:space="preserve">. </w:t>
      </w:r>
      <w:r w:rsidRPr="002B4964">
        <w:rPr>
          <w:sz w:val="24"/>
        </w:rPr>
        <w:t>It aims at enriching data at the in</w:t>
      </w:r>
      <w:r>
        <w:rPr>
          <w:sz w:val="24"/>
        </w:rPr>
        <w:t>stance level with Semantic meta-</w:t>
      </w:r>
      <w:r w:rsidRPr="002B4964">
        <w:rPr>
          <w:sz w:val="24"/>
        </w:rPr>
        <w:t>information extracted from ope</w:t>
      </w:r>
      <w:r>
        <w:rPr>
          <w:sz w:val="24"/>
        </w:rPr>
        <w:t xml:space="preserve">n knowledge bases like DBpedia. </w:t>
      </w:r>
      <w:r w:rsidRPr="002B4964">
        <w:rPr>
          <w:sz w:val="24"/>
        </w:rPr>
        <w:t>SEED implements entity ranking algorithms that take into account string similarity using HANA text search and the popularity in the DBpedia dataset via the number of incoming associations. Furthermore the algorithms are used to determine the most appropriate types for an entity. The developed entity disambiguation is further used to enhance schema matching, improve data integration by providing data cleansing functionalities and automatic domain detection for Linked Open datasets.</w:t>
      </w:r>
    </w:p>
    <w:p w:rsidR="004F711A" w:rsidRDefault="004F711A" w:rsidP="00194A6A">
      <w:pPr>
        <w:autoSpaceDE w:val="0"/>
        <w:autoSpaceDN w:val="0"/>
        <w:adjustRightInd w:val="0"/>
        <w:spacing w:after="0"/>
        <w:jc w:val="both"/>
        <w:rPr>
          <w:sz w:val="24"/>
        </w:rPr>
      </w:pPr>
    </w:p>
    <w:p w:rsidR="004F711A" w:rsidRDefault="003C40CA" w:rsidP="003C40CA">
      <w:pPr>
        <w:autoSpaceDE w:val="0"/>
        <w:autoSpaceDN w:val="0"/>
        <w:adjustRightInd w:val="0"/>
        <w:spacing w:after="0"/>
        <w:jc w:val="both"/>
        <w:rPr>
          <w:rFonts w:cs="Courier New"/>
          <w:color w:val="000000"/>
          <w:sz w:val="24"/>
          <w:szCs w:val="24"/>
        </w:rPr>
      </w:pPr>
      <w:r>
        <w:rPr>
          <w:sz w:val="24"/>
        </w:rPr>
        <w:t>In this year, w</w:t>
      </w:r>
      <w:r w:rsidR="0037674F">
        <w:rPr>
          <w:sz w:val="24"/>
        </w:rPr>
        <w:t>e have accurately defined the architecture Figure (1) and the c</w:t>
      </w:r>
      <w:r>
        <w:rPr>
          <w:sz w:val="24"/>
        </w:rPr>
        <w:t>ore contributions of this Thesis. The black boxes represent the contributions of this thesis. In this year, we have proposed “</w:t>
      </w:r>
      <w:r w:rsidRPr="003C40CA">
        <w:rPr>
          <w:sz w:val="24"/>
        </w:rPr>
        <w:t>An Objective Assessment Framework for Linked Data Quality</w:t>
      </w:r>
      <w:r>
        <w:rPr>
          <w:sz w:val="24"/>
        </w:rPr>
        <w:t xml:space="preserve">” and submitted it for a special issue on Data Quality in the </w:t>
      </w:r>
      <w:r>
        <w:rPr>
          <w:rFonts w:cs="Courier New"/>
          <w:color w:val="000000"/>
          <w:sz w:val="24"/>
          <w:szCs w:val="24"/>
        </w:rPr>
        <w:t>International Journal o</w:t>
      </w:r>
      <w:r w:rsidRPr="003C40CA">
        <w:rPr>
          <w:rFonts w:cs="Courier New"/>
          <w:color w:val="000000"/>
          <w:sz w:val="24"/>
          <w:szCs w:val="24"/>
        </w:rPr>
        <w:t>n Semantic Web and Information System</w:t>
      </w:r>
      <w:r>
        <w:rPr>
          <w:rFonts w:cs="Courier New"/>
          <w:color w:val="000000"/>
          <w:sz w:val="24"/>
          <w:szCs w:val="24"/>
        </w:rPr>
        <w:t xml:space="preserve">s. </w:t>
      </w:r>
    </w:p>
    <w:p w:rsidR="003C40CA" w:rsidRDefault="003C40CA" w:rsidP="003C40CA">
      <w:pPr>
        <w:autoSpaceDE w:val="0"/>
        <w:autoSpaceDN w:val="0"/>
        <w:adjustRightInd w:val="0"/>
        <w:spacing w:after="0"/>
        <w:jc w:val="both"/>
        <w:rPr>
          <w:rFonts w:cs="Courier New"/>
          <w:color w:val="000000"/>
          <w:sz w:val="24"/>
          <w:szCs w:val="24"/>
        </w:rPr>
      </w:pPr>
    </w:p>
    <w:p w:rsidR="003C40CA" w:rsidRDefault="003C40CA" w:rsidP="003C40CA">
      <w:pPr>
        <w:autoSpaceDE w:val="0"/>
        <w:autoSpaceDN w:val="0"/>
        <w:adjustRightInd w:val="0"/>
        <w:spacing w:after="0"/>
        <w:jc w:val="both"/>
        <w:rPr>
          <w:rFonts w:cs="Courier New"/>
          <w:b/>
          <w:color w:val="000000"/>
          <w:sz w:val="24"/>
          <w:szCs w:val="24"/>
        </w:rPr>
      </w:pPr>
      <w:r w:rsidRPr="003C40CA">
        <w:rPr>
          <w:rFonts w:cs="Courier New"/>
          <w:b/>
          <w:color w:val="000000"/>
          <w:sz w:val="24"/>
          <w:szCs w:val="24"/>
        </w:rPr>
        <w:t>Abstract:</w:t>
      </w:r>
    </w:p>
    <w:p w:rsidR="003C40CA" w:rsidRDefault="003C40CA" w:rsidP="003C40CA">
      <w:pPr>
        <w:autoSpaceDE w:val="0"/>
        <w:autoSpaceDN w:val="0"/>
        <w:adjustRightInd w:val="0"/>
        <w:spacing w:after="0"/>
        <w:jc w:val="both"/>
        <w:rPr>
          <w:rFonts w:cs="Courier New"/>
          <w:b/>
          <w:color w:val="000000"/>
          <w:sz w:val="24"/>
          <w:szCs w:val="24"/>
        </w:rPr>
      </w:pPr>
    </w:p>
    <w:p w:rsidR="003C40CA" w:rsidRPr="003C40CA" w:rsidRDefault="003C40CA" w:rsidP="003C40CA">
      <w:pPr>
        <w:jc w:val="both"/>
        <w:rPr>
          <w:sz w:val="24"/>
        </w:rPr>
      </w:pPr>
      <w:r w:rsidRPr="003C40CA">
        <w:rPr>
          <w:sz w:val="24"/>
        </w:rPr>
        <w:t xml:space="preserve">The standardization of Semantic Web technologies and specifications has resulted in a staggering volume of data being published. However, data should be of good quality to be </w:t>
      </w:r>
      <w:r w:rsidRPr="003C40CA">
        <w:rPr>
          <w:sz w:val="24"/>
        </w:rPr>
        <w:lastRenderedPageBreak/>
        <w:t>integrated properly. In this paper, we propose an objective assessment framework for data quality that issues a certificate for a given Linked Open Data repository. This framework helps on one hand data owners to rate the quality of their datasets and get some hints on possible improvements, and on the other hand data consumers to choose their data sources from a ranked set. In a previous work, we identified potential quality issues of Linked Data and listed quality principles for all stages of data management. We refine this work here with a framework composed of objective quality indicators and associated metrics. For each indicator, we selected a set of tools and systems that can be used to rate datasets according to key quality principles. This allowed us to discover that most of the tools cover only a small subset of indicators and to identify those that are not covered at all.</w:t>
      </w:r>
    </w:p>
    <w:p w:rsidR="003C40CA" w:rsidRPr="003C40CA" w:rsidRDefault="003C40CA" w:rsidP="0037674F">
      <w:pPr>
        <w:autoSpaceDE w:val="0"/>
        <w:autoSpaceDN w:val="0"/>
        <w:adjustRightInd w:val="0"/>
        <w:spacing w:after="0"/>
        <w:rPr>
          <w:b/>
          <w:sz w:val="24"/>
        </w:rPr>
      </w:pPr>
    </w:p>
    <w:p w:rsidR="002B4964" w:rsidRPr="002B4964" w:rsidRDefault="0037674F" w:rsidP="00EF5AF6">
      <w:pPr>
        <w:autoSpaceDE w:val="0"/>
        <w:autoSpaceDN w:val="0"/>
        <w:adjustRightInd w:val="0"/>
        <w:spacing w:after="0"/>
        <w:jc w:val="center"/>
        <w:rPr>
          <w:rFonts w:cstheme="minorHAnsi"/>
          <w:sz w:val="24"/>
          <w:szCs w:val="24"/>
        </w:rPr>
      </w:pPr>
      <w:r>
        <w:rPr>
          <w:noProof/>
          <w:sz w:val="24"/>
          <w:lang w:val="fr-FR" w:eastAsia="fr-FR"/>
        </w:rPr>
        <w:drawing>
          <wp:inline distT="0" distB="0" distL="0" distR="0" wp14:anchorId="7BE8CC06" wp14:editId="2CE7FD70">
            <wp:extent cx="4752975" cy="4957901"/>
            <wp:effectExtent l="0" t="0" r="0" b="0"/>
            <wp:docPr id="1" name="Picture 1" descr="C:\Users\i070192\Dropbox\Documents\PhD TelecomParisTech - EURECOM - France 2012-2015\My PhD Documents\Progress Reports CIFRE &amp; Workplans\PhD Interim Report\figures\overall-architecture_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070192\Dropbox\Documents\PhD TelecomParisTech - EURECOM - France 2012-2015\My PhD Documents\Progress Reports CIFRE &amp; Workplans\PhD Interim Report\figures\overall-architecture_updat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3723" cy="4958681"/>
                    </a:xfrm>
                    <a:prstGeom prst="rect">
                      <a:avLst/>
                    </a:prstGeom>
                    <a:noFill/>
                    <a:ln>
                      <a:noFill/>
                    </a:ln>
                  </pic:spPr>
                </pic:pic>
              </a:graphicData>
            </a:graphic>
          </wp:inline>
        </w:drawing>
      </w:r>
    </w:p>
    <w:p w:rsidR="009F4548" w:rsidRDefault="0007102F" w:rsidP="002B4964">
      <w:pPr>
        <w:autoSpaceDE w:val="0"/>
        <w:autoSpaceDN w:val="0"/>
        <w:adjustRightInd w:val="0"/>
        <w:spacing w:after="0"/>
        <w:rPr>
          <w:rFonts w:cstheme="minorHAnsi"/>
          <w:sz w:val="24"/>
          <w:szCs w:val="24"/>
        </w:rPr>
      </w:pPr>
      <w:r>
        <w:rPr>
          <w:rFonts w:cstheme="minorHAnsi"/>
          <w:sz w:val="24"/>
          <w:szCs w:val="24"/>
        </w:rPr>
        <w:t>We have also worked the Entity Property Ranker module which resulted in a publication at the poster session in the Extended Semantic Web Conference.</w:t>
      </w:r>
    </w:p>
    <w:p w:rsidR="0007102F" w:rsidRDefault="0007102F" w:rsidP="002B4964">
      <w:pPr>
        <w:autoSpaceDE w:val="0"/>
        <w:autoSpaceDN w:val="0"/>
        <w:adjustRightInd w:val="0"/>
        <w:spacing w:after="0"/>
        <w:rPr>
          <w:rFonts w:cstheme="minorHAnsi"/>
          <w:sz w:val="24"/>
          <w:szCs w:val="24"/>
        </w:rPr>
      </w:pPr>
    </w:p>
    <w:p w:rsidR="0007102F" w:rsidRDefault="0007102F" w:rsidP="002B4964">
      <w:pPr>
        <w:autoSpaceDE w:val="0"/>
        <w:autoSpaceDN w:val="0"/>
        <w:adjustRightInd w:val="0"/>
        <w:spacing w:after="0"/>
        <w:rPr>
          <w:rFonts w:cstheme="minorHAnsi"/>
          <w:b/>
          <w:sz w:val="24"/>
          <w:szCs w:val="24"/>
        </w:rPr>
      </w:pPr>
      <w:r w:rsidRPr="0007102F">
        <w:rPr>
          <w:rFonts w:cstheme="minorHAnsi"/>
          <w:b/>
          <w:sz w:val="24"/>
          <w:szCs w:val="24"/>
        </w:rPr>
        <w:lastRenderedPageBreak/>
        <w:t>Abstract:</w:t>
      </w:r>
    </w:p>
    <w:p w:rsidR="0007102F" w:rsidRDefault="0007102F" w:rsidP="002B4964">
      <w:pPr>
        <w:autoSpaceDE w:val="0"/>
        <w:autoSpaceDN w:val="0"/>
        <w:adjustRightInd w:val="0"/>
        <w:spacing w:after="0"/>
        <w:rPr>
          <w:rFonts w:cstheme="minorHAnsi"/>
          <w:b/>
          <w:sz w:val="24"/>
          <w:szCs w:val="24"/>
        </w:rPr>
      </w:pPr>
    </w:p>
    <w:p w:rsidR="0007102F" w:rsidRDefault="0007102F" w:rsidP="0007102F">
      <w:pPr>
        <w:autoSpaceDE w:val="0"/>
        <w:autoSpaceDN w:val="0"/>
        <w:adjustRightInd w:val="0"/>
        <w:spacing w:after="0"/>
        <w:jc w:val="both"/>
        <w:rPr>
          <w:sz w:val="24"/>
        </w:rPr>
      </w:pPr>
      <w:r w:rsidRPr="0007102F">
        <w:rPr>
          <w:sz w:val="24"/>
        </w:rPr>
        <w:t xml:space="preserve">Entities play a key role in knowledge bases in general and in the Web of Data in particular. Entities are generally described with a lot of </w:t>
      </w:r>
      <w:r w:rsidRPr="0007102F">
        <w:rPr>
          <w:sz w:val="24"/>
        </w:rPr>
        <w:t>properties;</w:t>
      </w:r>
      <w:r w:rsidRPr="0007102F">
        <w:rPr>
          <w:sz w:val="24"/>
        </w:rPr>
        <w:t xml:space="preserve"> this is the case for DBpedia. It is, however, difficult to assess which ones are more ''important'' than others for particular tasks such as visualizing the key facts of an entity or filtering out the ones which will yield better instance matching. In this paper, we perform a reverse engineering of the Google Knowledge graph panel to find out what are the most ``important'' properties for an entity according to Google. We compare these results with a survey we conducted on 152 users. We finally show how we can represent and explicit this knowledge using the Fresnel vocabulary.</w:t>
      </w:r>
    </w:p>
    <w:p w:rsidR="007527F4" w:rsidRDefault="007527F4" w:rsidP="0007102F">
      <w:pPr>
        <w:autoSpaceDE w:val="0"/>
        <w:autoSpaceDN w:val="0"/>
        <w:adjustRightInd w:val="0"/>
        <w:spacing w:after="0"/>
        <w:jc w:val="both"/>
        <w:rPr>
          <w:sz w:val="24"/>
        </w:rPr>
      </w:pPr>
    </w:p>
    <w:p w:rsidR="00B41066" w:rsidRDefault="007527F4" w:rsidP="007527F4">
      <w:pPr>
        <w:pStyle w:val="authors"/>
        <w:spacing w:before="0" w:beforeAutospacing="0" w:after="30" w:afterAutospacing="0"/>
        <w:jc w:val="both"/>
        <w:rPr>
          <w:b/>
          <w:lang w:val="en-US"/>
        </w:rPr>
      </w:pPr>
      <w:r w:rsidRPr="00B41066">
        <w:rPr>
          <w:rFonts w:asciiTheme="minorHAnsi" w:hAnsiTheme="minorHAnsi"/>
          <w:b/>
          <w:lang w:val="en-US"/>
        </w:rPr>
        <w:t>Reference</w:t>
      </w:r>
      <w:r w:rsidRPr="007527F4">
        <w:rPr>
          <w:b/>
          <w:lang w:val="en-US"/>
        </w:rPr>
        <w:t>:</w:t>
      </w:r>
    </w:p>
    <w:p w:rsidR="007527F4" w:rsidRPr="007527F4" w:rsidRDefault="007527F4" w:rsidP="007527F4">
      <w:pPr>
        <w:pStyle w:val="authors"/>
        <w:spacing w:before="0" w:beforeAutospacing="0" w:after="30" w:afterAutospacing="0"/>
        <w:jc w:val="both"/>
        <w:rPr>
          <w:rFonts w:ascii="Arial" w:hAnsi="Arial" w:cs="Arial"/>
          <w:color w:val="505050"/>
          <w:sz w:val="18"/>
          <w:szCs w:val="18"/>
          <w:lang w:val="en-US"/>
        </w:rPr>
      </w:pPr>
      <w:proofErr w:type="spellStart"/>
      <w:proofErr w:type="gramStart"/>
      <w:r w:rsidRPr="007527F4">
        <w:rPr>
          <w:rFonts w:asciiTheme="minorHAnsi" w:hAnsiTheme="minorHAnsi" w:cs="Arial"/>
          <w:color w:val="000000" w:themeColor="text1"/>
          <w:sz w:val="20"/>
          <w:szCs w:val="20"/>
          <w:lang w:val="en-US"/>
        </w:rPr>
        <w:t>Assaf</w:t>
      </w:r>
      <w:proofErr w:type="spellEnd"/>
      <w:r w:rsidRPr="007527F4">
        <w:rPr>
          <w:rFonts w:asciiTheme="minorHAnsi" w:hAnsiTheme="minorHAnsi" w:cs="Arial"/>
          <w:color w:val="000000" w:themeColor="text1"/>
          <w:sz w:val="20"/>
          <w:szCs w:val="20"/>
          <w:lang w:val="en-US"/>
        </w:rPr>
        <w:t xml:space="preserve">, Ahmad; </w:t>
      </w:r>
      <w:proofErr w:type="spellStart"/>
      <w:r w:rsidRPr="007527F4">
        <w:rPr>
          <w:rFonts w:asciiTheme="minorHAnsi" w:hAnsiTheme="minorHAnsi" w:cs="Arial"/>
          <w:color w:val="000000" w:themeColor="text1"/>
          <w:sz w:val="20"/>
          <w:szCs w:val="20"/>
          <w:lang w:val="en-US"/>
        </w:rPr>
        <w:t>Atemezing</w:t>
      </w:r>
      <w:proofErr w:type="spellEnd"/>
      <w:r w:rsidRPr="007527F4">
        <w:rPr>
          <w:rFonts w:asciiTheme="minorHAnsi" w:hAnsiTheme="minorHAnsi" w:cs="Arial"/>
          <w:color w:val="000000" w:themeColor="text1"/>
          <w:sz w:val="20"/>
          <w:szCs w:val="20"/>
          <w:lang w:val="en-US"/>
        </w:rPr>
        <w:t xml:space="preserve">, </w:t>
      </w:r>
      <w:proofErr w:type="spellStart"/>
      <w:r w:rsidR="00B41066">
        <w:rPr>
          <w:rFonts w:asciiTheme="minorHAnsi" w:hAnsiTheme="minorHAnsi" w:cs="Arial"/>
          <w:color w:val="000000" w:themeColor="text1"/>
          <w:sz w:val="20"/>
          <w:szCs w:val="20"/>
          <w:lang w:val="en-US"/>
        </w:rPr>
        <w:t>Ghislain</w:t>
      </w:r>
      <w:proofErr w:type="spellEnd"/>
      <w:r w:rsidR="00B41066">
        <w:rPr>
          <w:rFonts w:asciiTheme="minorHAnsi" w:hAnsiTheme="minorHAnsi" w:cs="Arial"/>
          <w:color w:val="000000" w:themeColor="text1"/>
          <w:sz w:val="20"/>
          <w:szCs w:val="20"/>
          <w:lang w:val="en-US"/>
        </w:rPr>
        <w:t xml:space="preserve"> </w:t>
      </w:r>
      <w:proofErr w:type="spellStart"/>
      <w:r w:rsidR="00B41066">
        <w:rPr>
          <w:rFonts w:asciiTheme="minorHAnsi" w:hAnsiTheme="minorHAnsi" w:cs="Arial"/>
          <w:color w:val="000000" w:themeColor="text1"/>
          <w:sz w:val="20"/>
          <w:szCs w:val="20"/>
          <w:lang w:val="en-US"/>
        </w:rPr>
        <w:t>Auguste</w:t>
      </w:r>
      <w:proofErr w:type="spellEnd"/>
      <w:r w:rsidR="00B41066">
        <w:rPr>
          <w:rFonts w:asciiTheme="minorHAnsi" w:hAnsiTheme="minorHAnsi" w:cs="Arial"/>
          <w:color w:val="000000" w:themeColor="text1"/>
          <w:sz w:val="20"/>
          <w:szCs w:val="20"/>
          <w:lang w:val="en-US"/>
        </w:rPr>
        <w:t xml:space="preserve">; </w:t>
      </w:r>
      <w:proofErr w:type="spellStart"/>
      <w:r w:rsidR="00B41066">
        <w:rPr>
          <w:rFonts w:asciiTheme="minorHAnsi" w:hAnsiTheme="minorHAnsi" w:cs="Arial"/>
          <w:color w:val="000000" w:themeColor="text1"/>
          <w:sz w:val="20"/>
          <w:szCs w:val="20"/>
          <w:lang w:val="en-US"/>
        </w:rPr>
        <w:t>Troncy</w:t>
      </w:r>
      <w:proofErr w:type="spellEnd"/>
      <w:r w:rsidR="00B41066">
        <w:rPr>
          <w:rFonts w:asciiTheme="minorHAnsi" w:hAnsiTheme="minorHAnsi" w:cs="Arial"/>
          <w:color w:val="000000" w:themeColor="text1"/>
          <w:sz w:val="20"/>
          <w:szCs w:val="20"/>
          <w:lang w:val="en-US"/>
        </w:rPr>
        <w:t xml:space="preserve">, </w:t>
      </w:r>
      <w:proofErr w:type="spellStart"/>
      <w:r w:rsidR="00B41066">
        <w:rPr>
          <w:rFonts w:asciiTheme="minorHAnsi" w:hAnsiTheme="minorHAnsi" w:cs="Arial"/>
          <w:color w:val="000000" w:themeColor="text1"/>
          <w:sz w:val="20"/>
          <w:szCs w:val="20"/>
          <w:lang w:val="en-US"/>
        </w:rPr>
        <w:t>Rapha</w:t>
      </w:r>
      <w:r w:rsidRPr="007527F4">
        <w:rPr>
          <w:rFonts w:asciiTheme="minorHAnsi" w:hAnsiTheme="minorHAnsi" w:cs="Arial"/>
          <w:color w:val="000000" w:themeColor="text1"/>
          <w:sz w:val="20"/>
          <w:szCs w:val="20"/>
          <w:lang w:val="en-US"/>
        </w:rPr>
        <w:t>ël</w:t>
      </w:r>
      <w:proofErr w:type="spellEnd"/>
      <w:r w:rsidRPr="007527F4">
        <w:rPr>
          <w:rFonts w:asciiTheme="minorHAnsi" w:hAnsiTheme="minorHAnsi" w:cs="Arial"/>
          <w:color w:val="000000" w:themeColor="text1"/>
          <w:sz w:val="20"/>
          <w:szCs w:val="20"/>
          <w:lang w:val="en-US"/>
        </w:rPr>
        <w:t xml:space="preserve">; </w:t>
      </w:r>
      <w:proofErr w:type="spellStart"/>
      <w:r w:rsidRPr="007527F4">
        <w:rPr>
          <w:rFonts w:asciiTheme="minorHAnsi" w:hAnsiTheme="minorHAnsi" w:cs="Arial"/>
          <w:color w:val="000000" w:themeColor="text1"/>
          <w:sz w:val="20"/>
          <w:szCs w:val="20"/>
          <w:lang w:val="en-US"/>
        </w:rPr>
        <w:t>Cabrio</w:t>
      </w:r>
      <w:proofErr w:type="spellEnd"/>
      <w:r w:rsidRPr="007527F4">
        <w:rPr>
          <w:rFonts w:asciiTheme="minorHAnsi" w:hAnsiTheme="minorHAnsi" w:cs="Arial"/>
          <w:color w:val="000000" w:themeColor="text1"/>
          <w:sz w:val="20"/>
          <w:szCs w:val="20"/>
          <w:lang w:val="en-US"/>
        </w:rPr>
        <w:t>, Elena</w:t>
      </w:r>
      <w:r w:rsidRPr="007527F4">
        <w:rPr>
          <w:rFonts w:asciiTheme="minorHAnsi" w:hAnsiTheme="minorHAnsi" w:cs="Arial"/>
          <w:color w:val="000000" w:themeColor="text1"/>
          <w:sz w:val="20"/>
          <w:szCs w:val="20"/>
          <w:lang w:val="en-US"/>
        </w:rPr>
        <w:t>.</w:t>
      </w:r>
      <w:proofErr w:type="gramEnd"/>
      <w:r w:rsidRPr="007527F4">
        <w:rPr>
          <w:rFonts w:asciiTheme="minorHAnsi" w:hAnsiTheme="minorHAnsi" w:cs="Arial"/>
          <w:color w:val="000000" w:themeColor="text1"/>
          <w:sz w:val="20"/>
          <w:szCs w:val="20"/>
          <w:lang w:val="en-US"/>
        </w:rPr>
        <w:t xml:space="preserve"> </w:t>
      </w:r>
      <w:hyperlink r:id="rId11" w:history="1">
        <w:r w:rsidRPr="007527F4">
          <w:rPr>
            <w:rStyle w:val="Hyperlink"/>
            <w:rFonts w:asciiTheme="minorHAnsi" w:eastAsiaTheme="majorEastAsia" w:hAnsiTheme="minorHAnsi" w:cs="Arial"/>
            <w:color w:val="000000" w:themeColor="text1"/>
            <w:sz w:val="20"/>
            <w:szCs w:val="20"/>
            <w:lang w:val="en-US"/>
          </w:rPr>
          <w:t>What are the important properties of an entity? Comparing users and knowledge graph point of view</w:t>
        </w:r>
      </w:hyperlink>
      <w:r w:rsidRPr="007527F4">
        <w:rPr>
          <w:rFonts w:asciiTheme="minorHAnsi" w:hAnsiTheme="minorHAnsi" w:cs="Arial"/>
          <w:color w:val="000000" w:themeColor="text1"/>
          <w:sz w:val="20"/>
          <w:szCs w:val="20"/>
          <w:lang w:val="en-US"/>
        </w:rPr>
        <w:t xml:space="preserve">. </w:t>
      </w:r>
      <w:r w:rsidRPr="007527F4">
        <w:rPr>
          <w:rFonts w:asciiTheme="minorHAnsi" w:hAnsiTheme="minorHAnsi" w:cs="Arial"/>
          <w:color w:val="000000" w:themeColor="text1"/>
          <w:sz w:val="20"/>
          <w:szCs w:val="20"/>
          <w:lang w:val="en-US"/>
        </w:rPr>
        <w:t xml:space="preserve">ESWC 2014, 11th Extended Semantic Web Conference, May 25-29, 2014, </w:t>
      </w:r>
      <w:proofErr w:type="spellStart"/>
      <w:r w:rsidRPr="007527F4">
        <w:rPr>
          <w:rFonts w:asciiTheme="minorHAnsi" w:hAnsiTheme="minorHAnsi" w:cs="Arial"/>
          <w:color w:val="000000" w:themeColor="text1"/>
          <w:sz w:val="20"/>
          <w:szCs w:val="20"/>
          <w:lang w:val="en-US"/>
        </w:rPr>
        <w:t>Anissaras</w:t>
      </w:r>
      <w:proofErr w:type="spellEnd"/>
      <w:r w:rsidRPr="007527F4">
        <w:rPr>
          <w:rFonts w:asciiTheme="minorHAnsi" w:hAnsiTheme="minorHAnsi" w:cs="Arial"/>
          <w:color w:val="000000" w:themeColor="text1"/>
          <w:sz w:val="20"/>
          <w:szCs w:val="20"/>
          <w:lang w:val="en-US"/>
        </w:rPr>
        <w:t>, Crete, Greece</w:t>
      </w:r>
    </w:p>
    <w:p w:rsidR="0007102F" w:rsidRPr="0007102F" w:rsidRDefault="0007102F" w:rsidP="002B4964">
      <w:pPr>
        <w:autoSpaceDE w:val="0"/>
        <w:autoSpaceDN w:val="0"/>
        <w:adjustRightInd w:val="0"/>
        <w:spacing w:after="0"/>
        <w:rPr>
          <w:rFonts w:cstheme="minorHAnsi"/>
          <w:b/>
          <w:sz w:val="28"/>
          <w:szCs w:val="24"/>
        </w:rPr>
      </w:pPr>
    </w:p>
    <w:p w:rsidR="00BC36A9" w:rsidRDefault="00BC36A9" w:rsidP="007527F4">
      <w:pPr>
        <w:pStyle w:val="ListParagraph"/>
        <w:numPr>
          <w:ilvl w:val="0"/>
          <w:numId w:val="1"/>
        </w:numPr>
        <w:autoSpaceDE w:val="0"/>
        <w:autoSpaceDN w:val="0"/>
        <w:adjustRightInd w:val="0"/>
        <w:rPr>
          <w:b/>
          <w:sz w:val="32"/>
          <w:szCs w:val="32"/>
        </w:rPr>
      </w:pPr>
      <w:r w:rsidRPr="00BE64BC">
        <w:rPr>
          <w:b/>
          <w:sz w:val="32"/>
          <w:szCs w:val="32"/>
        </w:rPr>
        <w:t xml:space="preserve">Conclusion and </w:t>
      </w:r>
      <w:r>
        <w:rPr>
          <w:b/>
          <w:sz w:val="32"/>
          <w:szCs w:val="32"/>
        </w:rPr>
        <w:t>Future Work</w:t>
      </w:r>
    </w:p>
    <w:p w:rsidR="00D76C71" w:rsidRDefault="00D76C71" w:rsidP="00FF653E">
      <w:pPr>
        <w:autoSpaceDE w:val="0"/>
        <w:autoSpaceDN w:val="0"/>
        <w:adjustRightInd w:val="0"/>
        <w:rPr>
          <w:sz w:val="24"/>
          <w:szCs w:val="24"/>
        </w:rPr>
      </w:pPr>
      <w:r>
        <w:rPr>
          <w:sz w:val="24"/>
          <w:szCs w:val="24"/>
        </w:rPr>
        <w:t xml:space="preserve">In this final year, we plan to finalize the different </w:t>
      </w:r>
      <w:r w:rsidR="00B50583">
        <w:rPr>
          <w:sz w:val="24"/>
          <w:szCs w:val="24"/>
        </w:rPr>
        <w:t>components</w:t>
      </w:r>
      <w:r>
        <w:rPr>
          <w:sz w:val="24"/>
          <w:szCs w:val="24"/>
        </w:rPr>
        <w:t xml:space="preserve"> of our architecture and s</w:t>
      </w:r>
      <w:r w:rsidR="00B50583">
        <w:rPr>
          <w:sz w:val="24"/>
          <w:szCs w:val="24"/>
        </w:rPr>
        <w:t>t</w:t>
      </w:r>
      <w:r>
        <w:rPr>
          <w:sz w:val="24"/>
          <w:szCs w:val="24"/>
        </w:rPr>
        <w:t>art the write-up of the thesis. We have identified the following steps:</w:t>
      </w:r>
    </w:p>
    <w:p w:rsidR="00D76C71" w:rsidRPr="00D76C71" w:rsidRDefault="00D76C71" w:rsidP="00D76C71">
      <w:pPr>
        <w:numPr>
          <w:ilvl w:val="0"/>
          <w:numId w:val="14"/>
        </w:numPr>
        <w:spacing w:before="100" w:beforeAutospacing="1" w:after="100" w:afterAutospacing="1" w:line="384" w:lineRule="atLeast"/>
        <w:rPr>
          <w:rFonts w:cs="Helvetica"/>
          <w:color w:val="000000" w:themeColor="text1"/>
          <w:sz w:val="24"/>
        </w:rPr>
      </w:pPr>
      <w:r w:rsidRPr="00D76C71">
        <w:rPr>
          <w:rFonts w:cs="Helvetica"/>
          <w:color w:val="000000" w:themeColor="text1"/>
          <w:sz w:val="24"/>
        </w:rPr>
        <w:t>Set up evaluation protocol. This will serve as the basis to validate the assumptions we are making along the way</w:t>
      </w:r>
    </w:p>
    <w:p w:rsidR="00D76C71" w:rsidRPr="00D76C71" w:rsidRDefault="00D76C71" w:rsidP="00D76C71">
      <w:pPr>
        <w:numPr>
          <w:ilvl w:val="0"/>
          <w:numId w:val="14"/>
        </w:numPr>
        <w:spacing w:before="100" w:beforeAutospacing="1" w:after="100" w:afterAutospacing="1" w:line="384" w:lineRule="atLeast"/>
        <w:rPr>
          <w:rFonts w:cs="Helvetica"/>
          <w:color w:val="000000" w:themeColor="text1"/>
          <w:sz w:val="24"/>
        </w:rPr>
      </w:pPr>
      <w:r w:rsidRPr="00D76C71">
        <w:rPr>
          <w:rFonts w:cs="Helvetica"/>
          <w:color w:val="000000" w:themeColor="text1"/>
          <w:sz w:val="24"/>
        </w:rPr>
        <w:t>Evaluate</w:t>
      </w:r>
      <w:r w:rsidRPr="00D76C71">
        <w:rPr>
          <w:rStyle w:val="apple-converted-space"/>
          <w:rFonts w:cs="Helvetica"/>
          <w:color w:val="000000" w:themeColor="text1"/>
          <w:sz w:val="24"/>
        </w:rPr>
        <w:t> </w:t>
      </w:r>
      <w:r w:rsidRPr="00D76C71">
        <w:rPr>
          <w:rStyle w:val="Strong"/>
          <w:rFonts w:cs="Helvetica"/>
          <w:color w:val="000000" w:themeColor="text1"/>
          <w:sz w:val="24"/>
        </w:rPr>
        <w:t>SEED</w:t>
      </w:r>
      <w:r w:rsidRPr="00D76C71">
        <w:rPr>
          <w:rStyle w:val="apple-converted-space"/>
          <w:rFonts w:cs="Helvetica"/>
          <w:color w:val="000000" w:themeColor="text1"/>
          <w:sz w:val="24"/>
        </w:rPr>
        <w:t> </w:t>
      </w:r>
      <w:r w:rsidRPr="00D76C71">
        <w:rPr>
          <w:rFonts w:cs="Helvetica"/>
          <w:color w:val="000000" w:themeColor="text1"/>
          <w:sz w:val="24"/>
        </w:rPr>
        <w:t>against Freebase and DBpedia lookup for usage in annotating datasets</w:t>
      </w:r>
    </w:p>
    <w:p w:rsidR="00D76C71" w:rsidRPr="00D76C71" w:rsidRDefault="00D76C71" w:rsidP="00D76C71">
      <w:pPr>
        <w:numPr>
          <w:ilvl w:val="0"/>
          <w:numId w:val="14"/>
        </w:numPr>
        <w:spacing w:before="100" w:beforeAutospacing="1" w:after="100" w:afterAutospacing="1" w:line="384" w:lineRule="atLeast"/>
        <w:rPr>
          <w:rFonts w:cs="Helvetica"/>
          <w:color w:val="000000" w:themeColor="text1"/>
          <w:sz w:val="24"/>
        </w:rPr>
      </w:pPr>
      <w:r w:rsidRPr="00D76C71">
        <w:rPr>
          <w:rFonts w:cs="Helvetica"/>
          <w:color w:val="000000" w:themeColor="text1"/>
          <w:sz w:val="24"/>
        </w:rPr>
        <w:t xml:space="preserve">Crawl a </w:t>
      </w:r>
      <w:proofErr w:type="spellStart"/>
      <w:r w:rsidRPr="00D76C71">
        <w:rPr>
          <w:rFonts w:cs="Helvetica"/>
          <w:color w:val="000000" w:themeColor="text1"/>
          <w:sz w:val="24"/>
        </w:rPr>
        <w:t>datahub</w:t>
      </w:r>
      <w:proofErr w:type="spellEnd"/>
      <w:r w:rsidRPr="00D76C71">
        <w:rPr>
          <w:rFonts w:cs="Helvetica"/>
          <w:color w:val="000000" w:themeColor="text1"/>
          <w:sz w:val="24"/>
        </w:rPr>
        <w:t xml:space="preserve"> given its URI with options to parse the whole hub or a spec</w:t>
      </w:r>
      <w:bookmarkStart w:id="4" w:name="_GoBack"/>
      <w:bookmarkEnd w:id="4"/>
      <w:r w:rsidRPr="00D76C71">
        <w:rPr>
          <w:rFonts w:cs="Helvetica"/>
          <w:color w:val="000000" w:themeColor="text1"/>
          <w:sz w:val="24"/>
        </w:rPr>
        <w:t>ific group in it or a specific dataset</w:t>
      </w:r>
    </w:p>
    <w:p w:rsidR="00D76C71" w:rsidRPr="00D76C71" w:rsidRDefault="00D76C71" w:rsidP="00D76C71">
      <w:pPr>
        <w:numPr>
          <w:ilvl w:val="1"/>
          <w:numId w:val="14"/>
        </w:numPr>
        <w:spacing w:before="100" w:beforeAutospacing="1" w:after="100" w:afterAutospacing="1" w:line="384" w:lineRule="atLeast"/>
        <w:rPr>
          <w:rFonts w:cs="Helvetica"/>
          <w:color w:val="000000" w:themeColor="text1"/>
          <w:sz w:val="24"/>
        </w:rPr>
      </w:pPr>
      <w:r w:rsidRPr="00D76C71">
        <w:rPr>
          <w:rFonts w:cs="Helvetica"/>
          <w:color w:val="000000" w:themeColor="text1"/>
          <w:sz w:val="24"/>
        </w:rPr>
        <w:t xml:space="preserve">The descriptions of the </w:t>
      </w:r>
      <w:proofErr w:type="spellStart"/>
      <w:r w:rsidRPr="00D76C71">
        <w:rPr>
          <w:rFonts w:cs="Helvetica"/>
          <w:color w:val="000000" w:themeColor="text1"/>
          <w:sz w:val="24"/>
        </w:rPr>
        <w:t>datahub</w:t>
      </w:r>
      <w:proofErr w:type="spellEnd"/>
      <w:r w:rsidRPr="00D76C71">
        <w:rPr>
          <w:rFonts w:cs="Helvetica"/>
          <w:color w:val="000000" w:themeColor="text1"/>
          <w:sz w:val="24"/>
        </w:rPr>
        <w:t xml:space="preserve"> metadata are persisted in a database</w:t>
      </w:r>
    </w:p>
    <w:p w:rsidR="00D76C71" w:rsidRPr="00D76C71" w:rsidRDefault="00D76C71" w:rsidP="00D76C71">
      <w:pPr>
        <w:numPr>
          <w:ilvl w:val="1"/>
          <w:numId w:val="14"/>
        </w:numPr>
        <w:spacing w:before="100" w:beforeAutospacing="1" w:after="100" w:afterAutospacing="1" w:line="384" w:lineRule="atLeast"/>
        <w:rPr>
          <w:rFonts w:cs="Helvetica"/>
          <w:color w:val="000000" w:themeColor="text1"/>
          <w:sz w:val="24"/>
        </w:rPr>
      </w:pPr>
      <w:r w:rsidRPr="00D76C71">
        <w:rPr>
          <w:rFonts w:cs="Helvetica"/>
          <w:color w:val="000000" w:themeColor="text1"/>
          <w:sz w:val="24"/>
        </w:rPr>
        <w:t>We limit ourselves to datasets with CSV downloadable data</w:t>
      </w:r>
    </w:p>
    <w:p w:rsidR="00D76C71" w:rsidRPr="00D76C71" w:rsidRDefault="00D76C71" w:rsidP="00D76C71">
      <w:pPr>
        <w:numPr>
          <w:ilvl w:val="1"/>
          <w:numId w:val="14"/>
        </w:numPr>
        <w:spacing w:before="100" w:beforeAutospacing="1" w:after="100" w:afterAutospacing="1" w:line="384" w:lineRule="atLeast"/>
        <w:rPr>
          <w:rFonts w:cs="Helvetica"/>
          <w:color w:val="000000" w:themeColor="text1"/>
          <w:sz w:val="24"/>
        </w:rPr>
      </w:pPr>
      <w:r w:rsidRPr="00D76C71">
        <w:rPr>
          <w:rFonts w:cs="Helvetica"/>
          <w:color w:val="000000" w:themeColor="text1"/>
          <w:sz w:val="24"/>
        </w:rPr>
        <w:t xml:space="preserve">We limit also the set of CSV to those who are validated </w:t>
      </w:r>
      <w:r w:rsidRPr="00D76C71">
        <w:rPr>
          <w:rFonts w:cs="Helvetica"/>
          <w:color w:val="000000" w:themeColor="text1"/>
          <w:sz w:val="24"/>
        </w:rPr>
        <w:t>against</w:t>
      </w:r>
      <w:r w:rsidRPr="00D76C71">
        <w:rPr>
          <w:rFonts w:cs="Helvetica"/>
          <w:color w:val="000000" w:themeColor="text1"/>
          <w:sz w:val="24"/>
        </w:rPr>
        <w:t xml:space="preserve"> a CSV lint to ensure we work with reasonably clean set</w:t>
      </w:r>
    </w:p>
    <w:p w:rsidR="00D76C71" w:rsidRPr="00D76C71" w:rsidRDefault="00D76C71" w:rsidP="00D76C71">
      <w:pPr>
        <w:numPr>
          <w:ilvl w:val="1"/>
          <w:numId w:val="14"/>
        </w:numPr>
        <w:spacing w:before="100" w:beforeAutospacing="1" w:after="100" w:afterAutospacing="1" w:line="384" w:lineRule="atLeast"/>
        <w:rPr>
          <w:rFonts w:cs="Helvetica"/>
          <w:color w:val="000000" w:themeColor="text1"/>
          <w:sz w:val="24"/>
        </w:rPr>
      </w:pPr>
      <w:r w:rsidRPr="00D76C71">
        <w:rPr>
          <w:rFonts w:cs="Helvetica"/>
          <w:color w:val="000000" w:themeColor="text1"/>
          <w:sz w:val="24"/>
        </w:rPr>
        <w:t xml:space="preserve">Perform sampling on the data if above a certain threshold, Sampling can be </w:t>
      </w:r>
      <w:r w:rsidRPr="00D76C71">
        <w:rPr>
          <w:rFonts w:cs="Helvetica"/>
          <w:color w:val="000000" w:themeColor="text1"/>
          <w:sz w:val="24"/>
        </w:rPr>
        <w:t>naive</w:t>
      </w:r>
      <w:r w:rsidRPr="00D76C71">
        <w:rPr>
          <w:rFonts w:cs="Helvetica"/>
          <w:color w:val="000000" w:themeColor="text1"/>
          <w:sz w:val="24"/>
        </w:rPr>
        <w:t xml:space="preserve"> in the beginning but can be refined in the future</w:t>
      </w:r>
    </w:p>
    <w:p w:rsidR="00D76C71" w:rsidRPr="00D76C71" w:rsidRDefault="00D76C71" w:rsidP="00D76C71">
      <w:pPr>
        <w:numPr>
          <w:ilvl w:val="0"/>
          <w:numId w:val="14"/>
        </w:numPr>
        <w:spacing w:before="100" w:beforeAutospacing="1" w:after="100" w:afterAutospacing="1" w:line="384" w:lineRule="atLeast"/>
        <w:rPr>
          <w:rFonts w:cs="Helvetica"/>
          <w:color w:val="000000" w:themeColor="text1"/>
          <w:sz w:val="24"/>
        </w:rPr>
      </w:pPr>
      <w:r w:rsidRPr="00D76C71">
        <w:rPr>
          <w:rFonts w:cs="Helvetica"/>
          <w:color w:val="000000" w:themeColor="text1"/>
          <w:sz w:val="24"/>
        </w:rPr>
        <w:t>Perform</w:t>
      </w:r>
      <w:r w:rsidRPr="00D76C71">
        <w:rPr>
          <w:rStyle w:val="apple-converted-space"/>
          <w:rFonts w:cs="Helvetica"/>
          <w:color w:val="000000" w:themeColor="text1"/>
          <w:sz w:val="24"/>
        </w:rPr>
        <w:t> </w:t>
      </w:r>
      <w:r w:rsidRPr="00D76C71">
        <w:rPr>
          <w:rStyle w:val="Strong"/>
          <w:rFonts w:cs="Helvetica"/>
          <w:color w:val="000000" w:themeColor="text1"/>
          <w:sz w:val="24"/>
        </w:rPr>
        <w:t>SEED</w:t>
      </w:r>
      <w:r w:rsidRPr="00D76C71">
        <w:rPr>
          <w:rStyle w:val="apple-converted-space"/>
          <w:rFonts w:cs="Helvetica"/>
          <w:color w:val="000000" w:themeColor="text1"/>
          <w:sz w:val="24"/>
        </w:rPr>
        <w:t> </w:t>
      </w:r>
      <w:r w:rsidRPr="00D76C71">
        <w:rPr>
          <w:rFonts w:cs="Helvetica"/>
          <w:color w:val="000000" w:themeColor="text1"/>
          <w:sz w:val="24"/>
        </w:rPr>
        <w:t>on the sampled data and create topic models on top of that</w:t>
      </w:r>
    </w:p>
    <w:p w:rsidR="00D76C71" w:rsidRPr="00D76C71" w:rsidRDefault="00D76C71" w:rsidP="00D76C71">
      <w:pPr>
        <w:numPr>
          <w:ilvl w:val="0"/>
          <w:numId w:val="14"/>
        </w:numPr>
        <w:spacing w:before="100" w:beforeAutospacing="1" w:after="100" w:afterAutospacing="1" w:line="384" w:lineRule="atLeast"/>
        <w:rPr>
          <w:rFonts w:cs="Helvetica"/>
          <w:color w:val="000000" w:themeColor="text1"/>
          <w:sz w:val="24"/>
        </w:rPr>
      </w:pPr>
      <w:r w:rsidRPr="00D76C71">
        <w:rPr>
          <w:rFonts w:cs="Helvetica"/>
          <w:color w:val="000000" w:themeColor="text1"/>
          <w:sz w:val="24"/>
        </w:rPr>
        <w:t>Perform basic data profiling techniques as well (min, max, mean ... etc.)</w:t>
      </w:r>
    </w:p>
    <w:p w:rsidR="006F586E" w:rsidRPr="00D76C71" w:rsidRDefault="00D76C71" w:rsidP="00D76C71">
      <w:pPr>
        <w:numPr>
          <w:ilvl w:val="0"/>
          <w:numId w:val="14"/>
        </w:numPr>
        <w:spacing w:before="100" w:beforeAutospacing="1" w:after="100" w:afterAutospacing="1" w:line="384" w:lineRule="atLeast"/>
        <w:rPr>
          <w:rFonts w:cs="Helvetica"/>
          <w:color w:val="000000" w:themeColor="text1"/>
          <w:sz w:val="24"/>
        </w:rPr>
      </w:pPr>
      <w:r w:rsidRPr="00D76C71">
        <w:rPr>
          <w:rFonts w:cs="Helvetica"/>
          <w:color w:val="000000" w:themeColor="text1"/>
          <w:sz w:val="24"/>
        </w:rPr>
        <w:t xml:space="preserve">Expose the CSV metadata </w:t>
      </w:r>
      <w:r>
        <w:rPr>
          <w:rFonts w:cs="Helvetica"/>
          <w:color w:val="000000" w:themeColor="text1"/>
          <w:sz w:val="24"/>
        </w:rPr>
        <w:t xml:space="preserve">with accordance to </w:t>
      </w:r>
      <w:r w:rsidRPr="00D76C71">
        <w:rPr>
          <w:rFonts w:cs="Helvetica"/>
          <w:color w:val="000000" w:themeColor="text1"/>
          <w:sz w:val="24"/>
        </w:rPr>
        <w:t>the</w:t>
      </w:r>
      <w:r w:rsidRPr="00D76C71">
        <w:rPr>
          <w:rStyle w:val="apple-converted-space"/>
          <w:rFonts w:cs="Helvetica"/>
          <w:color w:val="000000" w:themeColor="text1"/>
          <w:sz w:val="24"/>
        </w:rPr>
        <w:t> </w:t>
      </w:r>
      <w:hyperlink r:id="rId12" w:history="1">
        <w:r w:rsidRPr="00D76C71">
          <w:rPr>
            <w:rStyle w:val="Hyperlink"/>
            <w:rFonts w:cs="Helvetica"/>
            <w:color w:val="000000" w:themeColor="text1"/>
            <w:sz w:val="24"/>
            <w:u w:val="none"/>
          </w:rPr>
          <w:t>CSV working group</w:t>
        </w:r>
      </w:hyperlink>
      <w:r w:rsidRPr="00D76C71">
        <w:rPr>
          <w:rStyle w:val="apple-converted-space"/>
          <w:rFonts w:cs="Helvetica"/>
          <w:color w:val="000000" w:themeColor="text1"/>
          <w:sz w:val="24"/>
        </w:rPr>
        <w:t> </w:t>
      </w:r>
      <w:r w:rsidRPr="00D76C71">
        <w:rPr>
          <w:rFonts w:cs="Helvetica"/>
          <w:color w:val="000000" w:themeColor="text1"/>
          <w:sz w:val="24"/>
        </w:rPr>
        <w:t>recommendation</w:t>
      </w:r>
    </w:p>
    <w:sectPr w:rsidR="006F586E" w:rsidRPr="00D76C71">
      <w:headerReference w:type="default" r:id="rId13"/>
      <w:footerReference w:type="default" r:id="rId1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20A" w:rsidRDefault="00AD220A" w:rsidP="00805A66">
      <w:pPr>
        <w:spacing w:after="0" w:line="240" w:lineRule="auto"/>
      </w:pPr>
      <w:r>
        <w:separator/>
      </w:r>
    </w:p>
  </w:endnote>
  <w:endnote w:type="continuationSeparator" w:id="0">
    <w:p w:rsidR="00AD220A" w:rsidRDefault="00AD220A" w:rsidP="00805A66">
      <w:pPr>
        <w:spacing w:after="0" w:line="240" w:lineRule="auto"/>
      </w:pPr>
      <w:r>
        <w:continuationSeparator/>
      </w:r>
    </w:p>
  </w:endnote>
  <w:endnote w:type="continuationNotice" w:id="1">
    <w:p w:rsidR="00AD220A" w:rsidRDefault="00AD22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imbusRomNo9L-ReguIt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0D1" w:rsidRDefault="00B610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20A" w:rsidRDefault="00AD220A" w:rsidP="00805A66">
      <w:pPr>
        <w:spacing w:after="0" w:line="240" w:lineRule="auto"/>
      </w:pPr>
      <w:r>
        <w:separator/>
      </w:r>
    </w:p>
  </w:footnote>
  <w:footnote w:type="continuationSeparator" w:id="0">
    <w:p w:rsidR="00AD220A" w:rsidRDefault="00AD220A" w:rsidP="00805A66">
      <w:pPr>
        <w:spacing w:after="0" w:line="240" w:lineRule="auto"/>
      </w:pPr>
      <w:r>
        <w:continuationSeparator/>
      </w:r>
    </w:p>
  </w:footnote>
  <w:footnote w:type="continuationNotice" w:id="1">
    <w:p w:rsidR="00AD220A" w:rsidRDefault="00AD220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0D1" w:rsidRDefault="00B610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7ED6"/>
    <w:multiLevelType w:val="hybridMultilevel"/>
    <w:tmpl w:val="66EAA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805843"/>
    <w:multiLevelType w:val="hybridMultilevel"/>
    <w:tmpl w:val="429839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C5645"/>
    <w:multiLevelType w:val="hybridMultilevel"/>
    <w:tmpl w:val="DDFCA142"/>
    <w:lvl w:ilvl="0" w:tplc="040C0005">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0D1C04"/>
    <w:multiLevelType w:val="hybridMultilevel"/>
    <w:tmpl w:val="09A8C75E"/>
    <w:lvl w:ilvl="0" w:tplc="040C0001">
      <w:start w:val="1"/>
      <w:numFmt w:val="bullet"/>
      <w:lvlText w:val=""/>
      <w:lvlJc w:val="left"/>
      <w:pPr>
        <w:ind w:left="720" w:hanging="360"/>
      </w:pPr>
      <w:rPr>
        <w:rFonts w:ascii="Symbol" w:hAnsi="Symbol" w:hint="default"/>
      </w:rPr>
    </w:lvl>
    <w:lvl w:ilvl="1" w:tplc="1C36A624">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4C74B9"/>
    <w:multiLevelType w:val="hybridMultilevel"/>
    <w:tmpl w:val="75362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8B1833"/>
    <w:multiLevelType w:val="hybridMultilevel"/>
    <w:tmpl w:val="02B6703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6CE6E80"/>
    <w:multiLevelType w:val="hybridMultilevel"/>
    <w:tmpl w:val="CE54256C"/>
    <w:lvl w:ilvl="0" w:tplc="F844062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724127"/>
    <w:multiLevelType w:val="hybridMultilevel"/>
    <w:tmpl w:val="19CADB90"/>
    <w:lvl w:ilvl="0" w:tplc="040C0005">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275FCC"/>
    <w:multiLevelType w:val="hybridMultilevel"/>
    <w:tmpl w:val="DE5042D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5D3B5E7E"/>
    <w:multiLevelType w:val="hybridMultilevel"/>
    <w:tmpl w:val="967A59DA"/>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FB3D07"/>
    <w:multiLevelType w:val="hybridMultilevel"/>
    <w:tmpl w:val="A83202B2"/>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4D376B"/>
    <w:multiLevelType w:val="hybridMultilevel"/>
    <w:tmpl w:val="9C7CBE9A"/>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D62AE9"/>
    <w:multiLevelType w:val="multilevel"/>
    <w:tmpl w:val="BFD86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10"/>
  </w:num>
  <w:num w:numId="5">
    <w:abstractNumId w:val="9"/>
  </w:num>
  <w:num w:numId="6">
    <w:abstractNumId w:val="3"/>
  </w:num>
  <w:num w:numId="7">
    <w:abstractNumId w:val="4"/>
  </w:num>
  <w:num w:numId="8">
    <w:abstractNumId w:val="2"/>
  </w:num>
  <w:num w:numId="9">
    <w:abstractNumId w:val="12"/>
  </w:num>
  <w:num w:numId="10">
    <w:abstractNumId w:val="8"/>
  </w:num>
  <w:num w:numId="11">
    <w:abstractNumId w:val="0"/>
  </w:num>
  <w:num w:numId="12">
    <w:abstractNumId w:val="11"/>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5B5"/>
    <w:rsid w:val="00001044"/>
    <w:rsid w:val="00030878"/>
    <w:rsid w:val="000341A6"/>
    <w:rsid w:val="00054C68"/>
    <w:rsid w:val="0007102F"/>
    <w:rsid w:val="00084187"/>
    <w:rsid w:val="00093767"/>
    <w:rsid w:val="00096C37"/>
    <w:rsid w:val="00163B78"/>
    <w:rsid w:val="0017454B"/>
    <w:rsid w:val="00194A6A"/>
    <w:rsid w:val="001A6650"/>
    <w:rsid w:val="001D48CB"/>
    <w:rsid w:val="002B4964"/>
    <w:rsid w:val="002E21D8"/>
    <w:rsid w:val="00300D52"/>
    <w:rsid w:val="003613E3"/>
    <w:rsid w:val="00376058"/>
    <w:rsid w:val="0037674F"/>
    <w:rsid w:val="00377330"/>
    <w:rsid w:val="00392949"/>
    <w:rsid w:val="00397B7B"/>
    <w:rsid w:val="003C40CA"/>
    <w:rsid w:val="003C4C44"/>
    <w:rsid w:val="003F0500"/>
    <w:rsid w:val="0042588C"/>
    <w:rsid w:val="0043406C"/>
    <w:rsid w:val="00445735"/>
    <w:rsid w:val="004764BB"/>
    <w:rsid w:val="00492E9E"/>
    <w:rsid w:val="004944E7"/>
    <w:rsid w:val="004A13F7"/>
    <w:rsid w:val="004B13BF"/>
    <w:rsid w:val="004F21A6"/>
    <w:rsid w:val="004F711A"/>
    <w:rsid w:val="00586A0D"/>
    <w:rsid w:val="005B2575"/>
    <w:rsid w:val="005E6887"/>
    <w:rsid w:val="005F078E"/>
    <w:rsid w:val="0060101B"/>
    <w:rsid w:val="006070C0"/>
    <w:rsid w:val="00623522"/>
    <w:rsid w:val="006A1DED"/>
    <w:rsid w:val="006D4A20"/>
    <w:rsid w:val="006F586E"/>
    <w:rsid w:val="007325B5"/>
    <w:rsid w:val="007527F4"/>
    <w:rsid w:val="00805A66"/>
    <w:rsid w:val="008572F8"/>
    <w:rsid w:val="00864566"/>
    <w:rsid w:val="00871B13"/>
    <w:rsid w:val="00877A26"/>
    <w:rsid w:val="00877CD2"/>
    <w:rsid w:val="008D3310"/>
    <w:rsid w:val="008D7015"/>
    <w:rsid w:val="008E6A88"/>
    <w:rsid w:val="008E7EEB"/>
    <w:rsid w:val="00975E3A"/>
    <w:rsid w:val="00983070"/>
    <w:rsid w:val="00992083"/>
    <w:rsid w:val="009C79FD"/>
    <w:rsid w:val="009F0B18"/>
    <w:rsid w:val="009F4548"/>
    <w:rsid w:val="00A251E9"/>
    <w:rsid w:val="00A52311"/>
    <w:rsid w:val="00AD220A"/>
    <w:rsid w:val="00B41066"/>
    <w:rsid w:val="00B4323C"/>
    <w:rsid w:val="00B50583"/>
    <w:rsid w:val="00B610D1"/>
    <w:rsid w:val="00BB4AD3"/>
    <w:rsid w:val="00BC36A9"/>
    <w:rsid w:val="00BE64BC"/>
    <w:rsid w:val="00BF66D5"/>
    <w:rsid w:val="00C92528"/>
    <w:rsid w:val="00CD4A86"/>
    <w:rsid w:val="00CE7C03"/>
    <w:rsid w:val="00D07119"/>
    <w:rsid w:val="00D07EF4"/>
    <w:rsid w:val="00D718DE"/>
    <w:rsid w:val="00D76C71"/>
    <w:rsid w:val="00DC6603"/>
    <w:rsid w:val="00DE2A19"/>
    <w:rsid w:val="00E16DC5"/>
    <w:rsid w:val="00E91537"/>
    <w:rsid w:val="00E96C75"/>
    <w:rsid w:val="00EC7372"/>
    <w:rsid w:val="00EF3663"/>
    <w:rsid w:val="00EF5AF6"/>
    <w:rsid w:val="00F12A7F"/>
    <w:rsid w:val="00F43C3D"/>
    <w:rsid w:val="00F67924"/>
    <w:rsid w:val="00F836B7"/>
    <w:rsid w:val="00F96C13"/>
    <w:rsid w:val="00F97718"/>
    <w:rsid w:val="00FE15AC"/>
    <w:rsid w:val="00FF65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527F4"/>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325B5"/>
    <w:rPr>
      <w:b/>
      <w:bCs/>
      <w:smallCaps/>
      <w:spacing w:val="5"/>
    </w:rPr>
  </w:style>
  <w:style w:type="paragraph" w:styleId="Title">
    <w:name w:val="Title"/>
    <w:basedOn w:val="Normal"/>
    <w:next w:val="Normal"/>
    <w:link w:val="TitleChar"/>
    <w:uiPriority w:val="10"/>
    <w:qFormat/>
    <w:rsid w:val="00732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5B5"/>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uiPriority w:val="99"/>
    <w:unhideWhenUsed/>
    <w:rsid w:val="00163B7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163B78"/>
    <w:rPr>
      <w:rFonts w:ascii="Calibri" w:hAnsi="Calibri"/>
      <w:szCs w:val="21"/>
    </w:rPr>
  </w:style>
  <w:style w:type="paragraph" w:styleId="ListParagraph">
    <w:name w:val="List Paragraph"/>
    <w:basedOn w:val="Normal"/>
    <w:uiPriority w:val="34"/>
    <w:qFormat/>
    <w:rsid w:val="00586A0D"/>
    <w:pPr>
      <w:ind w:left="720"/>
      <w:contextualSpacing/>
    </w:pPr>
  </w:style>
  <w:style w:type="paragraph" w:customStyle="1" w:styleId="references">
    <w:name w:val="references"/>
    <w:rsid w:val="00BE64BC"/>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uiPriority w:val="99"/>
    <w:semiHidden/>
    <w:unhideWhenUsed/>
    <w:rsid w:val="00E91537"/>
    <w:rPr>
      <w:sz w:val="16"/>
      <w:szCs w:val="16"/>
    </w:rPr>
  </w:style>
  <w:style w:type="paragraph" w:styleId="CommentText">
    <w:name w:val="annotation text"/>
    <w:basedOn w:val="Normal"/>
    <w:link w:val="CommentTextChar"/>
    <w:uiPriority w:val="99"/>
    <w:semiHidden/>
    <w:unhideWhenUsed/>
    <w:rsid w:val="00E91537"/>
    <w:pPr>
      <w:spacing w:line="240" w:lineRule="auto"/>
    </w:pPr>
    <w:rPr>
      <w:sz w:val="20"/>
      <w:szCs w:val="20"/>
    </w:rPr>
  </w:style>
  <w:style w:type="character" w:customStyle="1" w:styleId="CommentTextChar">
    <w:name w:val="Comment Text Char"/>
    <w:basedOn w:val="DefaultParagraphFont"/>
    <w:link w:val="CommentText"/>
    <w:uiPriority w:val="99"/>
    <w:semiHidden/>
    <w:rsid w:val="00E91537"/>
    <w:rPr>
      <w:sz w:val="20"/>
      <w:szCs w:val="20"/>
    </w:rPr>
  </w:style>
  <w:style w:type="paragraph" w:styleId="CommentSubject">
    <w:name w:val="annotation subject"/>
    <w:basedOn w:val="CommentText"/>
    <w:next w:val="CommentText"/>
    <w:link w:val="CommentSubjectChar"/>
    <w:uiPriority w:val="99"/>
    <w:semiHidden/>
    <w:unhideWhenUsed/>
    <w:rsid w:val="00E91537"/>
    <w:rPr>
      <w:b/>
      <w:bCs/>
    </w:rPr>
  </w:style>
  <w:style w:type="character" w:customStyle="1" w:styleId="CommentSubjectChar">
    <w:name w:val="Comment Subject Char"/>
    <w:basedOn w:val="CommentTextChar"/>
    <w:link w:val="CommentSubject"/>
    <w:uiPriority w:val="99"/>
    <w:semiHidden/>
    <w:rsid w:val="00E91537"/>
    <w:rPr>
      <w:b/>
      <w:bCs/>
      <w:sz w:val="20"/>
      <w:szCs w:val="20"/>
    </w:rPr>
  </w:style>
  <w:style w:type="paragraph" w:styleId="BalloonText">
    <w:name w:val="Balloon Text"/>
    <w:basedOn w:val="Normal"/>
    <w:link w:val="BalloonTextChar"/>
    <w:uiPriority w:val="99"/>
    <w:semiHidden/>
    <w:unhideWhenUsed/>
    <w:rsid w:val="00E91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537"/>
    <w:rPr>
      <w:rFonts w:ascii="Tahoma" w:hAnsi="Tahoma" w:cs="Tahoma"/>
      <w:sz w:val="16"/>
      <w:szCs w:val="16"/>
    </w:rPr>
  </w:style>
  <w:style w:type="paragraph" w:styleId="Revision">
    <w:name w:val="Revision"/>
    <w:hidden/>
    <w:uiPriority w:val="99"/>
    <w:semiHidden/>
    <w:rsid w:val="00E91537"/>
    <w:pPr>
      <w:spacing w:after="0" w:line="240" w:lineRule="auto"/>
    </w:pPr>
  </w:style>
  <w:style w:type="paragraph" w:styleId="EndnoteText">
    <w:name w:val="endnote text"/>
    <w:basedOn w:val="Normal"/>
    <w:link w:val="EndnoteTextChar"/>
    <w:uiPriority w:val="99"/>
    <w:semiHidden/>
    <w:unhideWhenUsed/>
    <w:rsid w:val="00805A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5A66"/>
    <w:rPr>
      <w:sz w:val="20"/>
      <w:szCs w:val="20"/>
    </w:rPr>
  </w:style>
  <w:style w:type="character" w:styleId="EndnoteReference">
    <w:name w:val="endnote reference"/>
    <w:basedOn w:val="DefaultParagraphFont"/>
    <w:uiPriority w:val="99"/>
    <w:semiHidden/>
    <w:unhideWhenUsed/>
    <w:rsid w:val="00805A66"/>
    <w:rPr>
      <w:vertAlign w:val="superscript"/>
    </w:rPr>
  </w:style>
  <w:style w:type="character" w:styleId="Hyperlink">
    <w:name w:val="Hyperlink"/>
    <w:basedOn w:val="DefaultParagraphFont"/>
    <w:uiPriority w:val="99"/>
    <w:unhideWhenUsed/>
    <w:rsid w:val="00805A66"/>
    <w:rPr>
      <w:color w:val="0000FF"/>
      <w:u w:val="single"/>
    </w:rPr>
  </w:style>
  <w:style w:type="paragraph" w:customStyle="1" w:styleId="Default">
    <w:name w:val="Default"/>
    <w:rsid w:val="009F4548"/>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5E68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6887"/>
    <w:rPr>
      <w:sz w:val="20"/>
      <w:szCs w:val="20"/>
    </w:rPr>
  </w:style>
  <w:style w:type="character" w:styleId="FootnoteReference">
    <w:name w:val="footnote reference"/>
    <w:basedOn w:val="DefaultParagraphFont"/>
    <w:uiPriority w:val="99"/>
    <w:semiHidden/>
    <w:unhideWhenUsed/>
    <w:rsid w:val="005E6887"/>
    <w:rPr>
      <w:vertAlign w:val="superscript"/>
    </w:rPr>
  </w:style>
  <w:style w:type="paragraph" w:styleId="Header">
    <w:name w:val="header"/>
    <w:basedOn w:val="Normal"/>
    <w:link w:val="HeaderChar"/>
    <w:uiPriority w:val="99"/>
    <w:unhideWhenUsed/>
    <w:rsid w:val="00B610D1"/>
    <w:pPr>
      <w:tabs>
        <w:tab w:val="center" w:pos="4703"/>
        <w:tab w:val="right" w:pos="9406"/>
      </w:tabs>
      <w:spacing w:after="0" w:line="240" w:lineRule="auto"/>
    </w:pPr>
  </w:style>
  <w:style w:type="character" w:customStyle="1" w:styleId="HeaderChar">
    <w:name w:val="Header Char"/>
    <w:basedOn w:val="DefaultParagraphFont"/>
    <w:link w:val="Header"/>
    <w:uiPriority w:val="99"/>
    <w:rsid w:val="00B610D1"/>
  </w:style>
  <w:style w:type="paragraph" w:styleId="Footer">
    <w:name w:val="footer"/>
    <w:basedOn w:val="Normal"/>
    <w:link w:val="FooterChar"/>
    <w:uiPriority w:val="99"/>
    <w:unhideWhenUsed/>
    <w:rsid w:val="00B610D1"/>
    <w:pPr>
      <w:tabs>
        <w:tab w:val="center" w:pos="4703"/>
        <w:tab w:val="right" w:pos="9406"/>
      </w:tabs>
      <w:spacing w:after="0" w:line="240" w:lineRule="auto"/>
    </w:pPr>
  </w:style>
  <w:style w:type="character" w:customStyle="1" w:styleId="FooterChar">
    <w:name w:val="Footer Char"/>
    <w:basedOn w:val="DefaultParagraphFont"/>
    <w:link w:val="Footer"/>
    <w:uiPriority w:val="99"/>
    <w:rsid w:val="00B610D1"/>
  </w:style>
  <w:style w:type="paragraph" w:styleId="NormalWeb">
    <w:name w:val="Normal (Web)"/>
    <w:basedOn w:val="Normal"/>
    <w:uiPriority w:val="99"/>
    <w:semiHidden/>
    <w:unhideWhenUsed/>
    <w:rsid w:val="00F43C3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Heading3Char">
    <w:name w:val="Heading 3 Char"/>
    <w:basedOn w:val="DefaultParagraphFont"/>
    <w:link w:val="Heading3"/>
    <w:uiPriority w:val="9"/>
    <w:rsid w:val="007527F4"/>
    <w:rPr>
      <w:rFonts w:ascii="Times New Roman" w:eastAsia="Times New Roman" w:hAnsi="Times New Roman" w:cs="Times New Roman"/>
      <w:b/>
      <w:bCs/>
      <w:sz w:val="27"/>
      <w:szCs w:val="27"/>
      <w:lang w:val="fr-FR" w:eastAsia="fr-FR"/>
    </w:rPr>
  </w:style>
  <w:style w:type="paragraph" w:customStyle="1" w:styleId="authors">
    <w:name w:val="authors"/>
    <w:basedOn w:val="Normal"/>
    <w:rsid w:val="007527F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customStyle="1" w:styleId="source">
    <w:name w:val="source"/>
    <w:basedOn w:val="Normal"/>
    <w:rsid w:val="007527F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pple-converted-space">
    <w:name w:val="apple-converted-space"/>
    <w:basedOn w:val="DefaultParagraphFont"/>
    <w:rsid w:val="00D76C71"/>
  </w:style>
  <w:style w:type="character" w:styleId="Strong">
    <w:name w:val="Strong"/>
    <w:basedOn w:val="DefaultParagraphFont"/>
    <w:uiPriority w:val="22"/>
    <w:qFormat/>
    <w:rsid w:val="00D76C7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527F4"/>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325B5"/>
    <w:rPr>
      <w:b/>
      <w:bCs/>
      <w:smallCaps/>
      <w:spacing w:val="5"/>
    </w:rPr>
  </w:style>
  <w:style w:type="paragraph" w:styleId="Title">
    <w:name w:val="Title"/>
    <w:basedOn w:val="Normal"/>
    <w:next w:val="Normal"/>
    <w:link w:val="TitleChar"/>
    <w:uiPriority w:val="10"/>
    <w:qFormat/>
    <w:rsid w:val="00732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5B5"/>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uiPriority w:val="99"/>
    <w:unhideWhenUsed/>
    <w:rsid w:val="00163B7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163B78"/>
    <w:rPr>
      <w:rFonts w:ascii="Calibri" w:hAnsi="Calibri"/>
      <w:szCs w:val="21"/>
    </w:rPr>
  </w:style>
  <w:style w:type="paragraph" w:styleId="ListParagraph">
    <w:name w:val="List Paragraph"/>
    <w:basedOn w:val="Normal"/>
    <w:uiPriority w:val="34"/>
    <w:qFormat/>
    <w:rsid w:val="00586A0D"/>
    <w:pPr>
      <w:ind w:left="720"/>
      <w:contextualSpacing/>
    </w:pPr>
  </w:style>
  <w:style w:type="paragraph" w:customStyle="1" w:styleId="references">
    <w:name w:val="references"/>
    <w:rsid w:val="00BE64BC"/>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uiPriority w:val="99"/>
    <w:semiHidden/>
    <w:unhideWhenUsed/>
    <w:rsid w:val="00E91537"/>
    <w:rPr>
      <w:sz w:val="16"/>
      <w:szCs w:val="16"/>
    </w:rPr>
  </w:style>
  <w:style w:type="paragraph" w:styleId="CommentText">
    <w:name w:val="annotation text"/>
    <w:basedOn w:val="Normal"/>
    <w:link w:val="CommentTextChar"/>
    <w:uiPriority w:val="99"/>
    <w:semiHidden/>
    <w:unhideWhenUsed/>
    <w:rsid w:val="00E91537"/>
    <w:pPr>
      <w:spacing w:line="240" w:lineRule="auto"/>
    </w:pPr>
    <w:rPr>
      <w:sz w:val="20"/>
      <w:szCs w:val="20"/>
    </w:rPr>
  </w:style>
  <w:style w:type="character" w:customStyle="1" w:styleId="CommentTextChar">
    <w:name w:val="Comment Text Char"/>
    <w:basedOn w:val="DefaultParagraphFont"/>
    <w:link w:val="CommentText"/>
    <w:uiPriority w:val="99"/>
    <w:semiHidden/>
    <w:rsid w:val="00E91537"/>
    <w:rPr>
      <w:sz w:val="20"/>
      <w:szCs w:val="20"/>
    </w:rPr>
  </w:style>
  <w:style w:type="paragraph" w:styleId="CommentSubject">
    <w:name w:val="annotation subject"/>
    <w:basedOn w:val="CommentText"/>
    <w:next w:val="CommentText"/>
    <w:link w:val="CommentSubjectChar"/>
    <w:uiPriority w:val="99"/>
    <w:semiHidden/>
    <w:unhideWhenUsed/>
    <w:rsid w:val="00E91537"/>
    <w:rPr>
      <w:b/>
      <w:bCs/>
    </w:rPr>
  </w:style>
  <w:style w:type="character" w:customStyle="1" w:styleId="CommentSubjectChar">
    <w:name w:val="Comment Subject Char"/>
    <w:basedOn w:val="CommentTextChar"/>
    <w:link w:val="CommentSubject"/>
    <w:uiPriority w:val="99"/>
    <w:semiHidden/>
    <w:rsid w:val="00E91537"/>
    <w:rPr>
      <w:b/>
      <w:bCs/>
      <w:sz w:val="20"/>
      <w:szCs w:val="20"/>
    </w:rPr>
  </w:style>
  <w:style w:type="paragraph" w:styleId="BalloonText">
    <w:name w:val="Balloon Text"/>
    <w:basedOn w:val="Normal"/>
    <w:link w:val="BalloonTextChar"/>
    <w:uiPriority w:val="99"/>
    <w:semiHidden/>
    <w:unhideWhenUsed/>
    <w:rsid w:val="00E91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537"/>
    <w:rPr>
      <w:rFonts w:ascii="Tahoma" w:hAnsi="Tahoma" w:cs="Tahoma"/>
      <w:sz w:val="16"/>
      <w:szCs w:val="16"/>
    </w:rPr>
  </w:style>
  <w:style w:type="paragraph" w:styleId="Revision">
    <w:name w:val="Revision"/>
    <w:hidden/>
    <w:uiPriority w:val="99"/>
    <w:semiHidden/>
    <w:rsid w:val="00E91537"/>
    <w:pPr>
      <w:spacing w:after="0" w:line="240" w:lineRule="auto"/>
    </w:pPr>
  </w:style>
  <w:style w:type="paragraph" w:styleId="EndnoteText">
    <w:name w:val="endnote text"/>
    <w:basedOn w:val="Normal"/>
    <w:link w:val="EndnoteTextChar"/>
    <w:uiPriority w:val="99"/>
    <w:semiHidden/>
    <w:unhideWhenUsed/>
    <w:rsid w:val="00805A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5A66"/>
    <w:rPr>
      <w:sz w:val="20"/>
      <w:szCs w:val="20"/>
    </w:rPr>
  </w:style>
  <w:style w:type="character" w:styleId="EndnoteReference">
    <w:name w:val="endnote reference"/>
    <w:basedOn w:val="DefaultParagraphFont"/>
    <w:uiPriority w:val="99"/>
    <w:semiHidden/>
    <w:unhideWhenUsed/>
    <w:rsid w:val="00805A66"/>
    <w:rPr>
      <w:vertAlign w:val="superscript"/>
    </w:rPr>
  </w:style>
  <w:style w:type="character" w:styleId="Hyperlink">
    <w:name w:val="Hyperlink"/>
    <w:basedOn w:val="DefaultParagraphFont"/>
    <w:uiPriority w:val="99"/>
    <w:unhideWhenUsed/>
    <w:rsid w:val="00805A66"/>
    <w:rPr>
      <w:color w:val="0000FF"/>
      <w:u w:val="single"/>
    </w:rPr>
  </w:style>
  <w:style w:type="paragraph" w:customStyle="1" w:styleId="Default">
    <w:name w:val="Default"/>
    <w:rsid w:val="009F4548"/>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5E68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6887"/>
    <w:rPr>
      <w:sz w:val="20"/>
      <w:szCs w:val="20"/>
    </w:rPr>
  </w:style>
  <w:style w:type="character" w:styleId="FootnoteReference">
    <w:name w:val="footnote reference"/>
    <w:basedOn w:val="DefaultParagraphFont"/>
    <w:uiPriority w:val="99"/>
    <w:semiHidden/>
    <w:unhideWhenUsed/>
    <w:rsid w:val="005E6887"/>
    <w:rPr>
      <w:vertAlign w:val="superscript"/>
    </w:rPr>
  </w:style>
  <w:style w:type="paragraph" w:styleId="Header">
    <w:name w:val="header"/>
    <w:basedOn w:val="Normal"/>
    <w:link w:val="HeaderChar"/>
    <w:uiPriority w:val="99"/>
    <w:unhideWhenUsed/>
    <w:rsid w:val="00B610D1"/>
    <w:pPr>
      <w:tabs>
        <w:tab w:val="center" w:pos="4703"/>
        <w:tab w:val="right" w:pos="9406"/>
      </w:tabs>
      <w:spacing w:after="0" w:line="240" w:lineRule="auto"/>
    </w:pPr>
  </w:style>
  <w:style w:type="character" w:customStyle="1" w:styleId="HeaderChar">
    <w:name w:val="Header Char"/>
    <w:basedOn w:val="DefaultParagraphFont"/>
    <w:link w:val="Header"/>
    <w:uiPriority w:val="99"/>
    <w:rsid w:val="00B610D1"/>
  </w:style>
  <w:style w:type="paragraph" w:styleId="Footer">
    <w:name w:val="footer"/>
    <w:basedOn w:val="Normal"/>
    <w:link w:val="FooterChar"/>
    <w:uiPriority w:val="99"/>
    <w:unhideWhenUsed/>
    <w:rsid w:val="00B610D1"/>
    <w:pPr>
      <w:tabs>
        <w:tab w:val="center" w:pos="4703"/>
        <w:tab w:val="right" w:pos="9406"/>
      </w:tabs>
      <w:spacing w:after="0" w:line="240" w:lineRule="auto"/>
    </w:pPr>
  </w:style>
  <w:style w:type="character" w:customStyle="1" w:styleId="FooterChar">
    <w:name w:val="Footer Char"/>
    <w:basedOn w:val="DefaultParagraphFont"/>
    <w:link w:val="Footer"/>
    <w:uiPriority w:val="99"/>
    <w:rsid w:val="00B610D1"/>
  </w:style>
  <w:style w:type="paragraph" w:styleId="NormalWeb">
    <w:name w:val="Normal (Web)"/>
    <w:basedOn w:val="Normal"/>
    <w:uiPriority w:val="99"/>
    <w:semiHidden/>
    <w:unhideWhenUsed/>
    <w:rsid w:val="00F43C3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Heading3Char">
    <w:name w:val="Heading 3 Char"/>
    <w:basedOn w:val="DefaultParagraphFont"/>
    <w:link w:val="Heading3"/>
    <w:uiPriority w:val="9"/>
    <w:rsid w:val="007527F4"/>
    <w:rPr>
      <w:rFonts w:ascii="Times New Roman" w:eastAsia="Times New Roman" w:hAnsi="Times New Roman" w:cs="Times New Roman"/>
      <w:b/>
      <w:bCs/>
      <w:sz w:val="27"/>
      <w:szCs w:val="27"/>
      <w:lang w:val="fr-FR" w:eastAsia="fr-FR"/>
    </w:rPr>
  </w:style>
  <w:style w:type="paragraph" w:customStyle="1" w:styleId="authors">
    <w:name w:val="authors"/>
    <w:basedOn w:val="Normal"/>
    <w:rsid w:val="007527F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customStyle="1" w:styleId="source">
    <w:name w:val="source"/>
    <w:basedOn w:val="Normal"/>
    <w:rsid w:val="007527F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pple-converted-space">
    <w:name w:val="apple-converted-space"/>
    <w:basedOn w:val="DefaultParagraphFont"/>
    <w:rsid w:val="00D76C71"/>
  </w:style>
  <w:style w:type="character" w:styleId="Strong">
    <w:name w:val="Strong"/>
    <w:basedOn w:val="DefaultParagraphFont"/>
    <w:uiPriority w:val="22"/>
    <w:qFormat/>
    <w:rsid w:val="00D76C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5250">
      <w:bodyDiv w:val="1"/>
      <w:marLeft w:val="0"/>
      <w:marRight w:val="0"/>
      <w:marTop w:val="0"/>
      <w:marBottom w:val="0"/>
      <w:divBdr>
        <w:top w:val="none" w:sz="0" w:space="0" w:color="auto"/>
        <w:left w:val="none" w:sz="0" w:space="0" w:color="auto"/>
        <w:bottom w:val="none" w:sz="0" w:space="0" w:color="auto"/>
        <w:right w:val="none" w:sz="0" w:space="0" w:color="auto"/>
      </w:divBdr>
    </w:div>
    <w:div w:id="158153848">
      <w:bodyDiv w:val="1"/>
      <w:marLeft w:val="0"/>
      <w:marRight w:val="0"/>
      <w:marTop w:val="0"/>
      <w:marBottom w:val="0"/>
      <w:divBdr>
        <w:top w:val="none" w:sz="0" w:space="0" w:color="auto"/>
        <w:left w:val="none" w:sz="0" w:space="0" w:color="auto"/>
        <w:bottom w:val="none" w:sz="0" w:space="0" w:color="auto"/>
        <w:right w:val="none" w:sz="0" w:space="0" w:color="auto"/>
      </w:divBdr>
    </w:div>
    <w:div w:id="249236096">
      <w:bodyDiv w:val="1"/>
      <w:marLeft w:val="0"/>
      <w:marRight w:val="0"/>
      <w:marTop w:val="0"/>
      <w:marBottom w:val="0"/>
      <w:divBdr>
        <w:top w:val="none" w:sz="0" w:space="0" w:color="auto"/>
        <w:left w:val="none" w:sz="0" w:space="0" w:color="auto"/>
        <w:bottom w:val="none" w:sz="0" w:space="0" w:color="auto"/>
        <w:right w:val="none" w:sz="0" w:space="0" w:color="auto"/>
      </w:divBdr>
    </w:div>
    <w:div w:id="1371105688">
      <w:bodyDiv w:val="1"/>
      <w:marLeft w:val="0"/>
      <w:marRight w:val="0"/>
      <w:marTop w:val="0"/>
      <w:marBottom w:val="0"/>
      <w:divBdr>
        <w:top w:val="none" w:sz="0" w:space="0" w:color="auto"/>
        <w:left w:val="none" w:sz="0" w:space="0" w:color="auto"/>
        <w:bottom w:val="none" w:sz="0" w:space="0" w:color="auto"/>
        <w:right w:val="none" w:sz="0" w:space="0" w:color="auto"/>
      </w:divBdr>
    </w:div>
    <w:div w:id="1579293644">
      <w:bodyDiv w:val="1"/>
      <w:marLeft w:val="0"/>
      <w:marRight w:val="0"/>
      <w:marTop w:val="0"/>
      <w:marBottom w:val="0"/>
      <w:divBdr>
        <w:top w:val="none" w:sz="0" w:space="0" w:color="auto"/>
        <w:left w:val="none" w:sz="0" w:space="0" w:color="auto"/>
        <w:bottom w:val="none" w:sz="0" w:space="0" w:color="auto"/>
        <w:right w:val="none" w:sz="0" w:space="0" w:color="auto"/>
      </w:divBdr>
    </w:div>
    <w:div w:id="2006855456">
      <w:bodyDiv w:val="1"/>
      <w:marLeft w:val="0"/>
      <w:marRight w:val="0"/>
      <w:marTop w:val="0"/>
      <w:marBottom w:val="0"/>
      <w:divBdr>
        <w:top w:val="none" w:sz="0" w:space="0" w:color="auto"/>
        <w:left w:val="none" w:sz="0" w:space="0" w:color="auto"/>
        <w:bottom w:val="none" w:sz="0" w:space="0" w:color="auto"/>
        <w:right w:val="none" w:sz="0" w:space="0" w:color="auto"/>
      </w:divBdr>
    </w:div>
    <w:div w:id="209454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w3.org/2013/05/lcsv-charter.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urecom.fr/en/publication/4287/detail/what-are-the-important-properties-of-an-entity-comparing-users-and-knowledge-graph-point-of-view?popup=1"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2.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F62D837-A57A-4706-9769-8EECAF5038DC}">
  <ds:schemaRefs>
    <ds:schemaRef ds:uri="http://schemas.openxmlformats.org/officeDocument/2006/bibliography"/>
  </ds:schemaRefs>
</ds:datastoreItem>
</file>

<file path=customXml/itemProps2.xml><?xml version="1.0" encoding="utf-8"?>
<ds:datastoreItem xmlns:ds="http://schemas.openxmlformats.org/officeDocument/2006/customXml" ds:itemID="{67654116-2E28-4855-8408-B68B31AB6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1745</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ASSAF, Ahmad</dc:creator>
  <cp:lastModifiedBy>ASSAF, Ahmad</cp:lastModifiedBy>
  <cp:revision>26</cp:revision>
  <cp:lastPrinted>2012-09-24T14:06:00Z</cp:lastPrinted>
  <dcterms:created xsi:type="dcterms:W3CDTF">2013-08-26T11:46:00Z</dcterms:created>
  <dcterms:modified xsi:type="dcterms:W3CDTF">2014-09-08T12:32:00Z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Progress Report</vt:lpwstr>
  </property>
  <property fmtid="{D5CDD505-2E9C-101B-9397-08002B2CF9AE}" pid="4" name="_AuthorEmail">
    <vt:lpwstr>ahmad.assaf@sap.com</vt:lpwstr>
  </property>
  <property fmtid="{D5CDD505-2E9C-101B-9397-08002B2CF9AE}" pid="5" name="_AuthorEmailDisplayName">
    <vt:lpwstr>ASSAF, Ahmad</vt:lpwstr>
  </property>
  <property fmtid="{D5CDD505-2E9C-101B-9397-08002B2CF9AE}" pid="6" name="_ReviewingToolsShownOnce">
    <vt:lpwstr/>
  </property>
</Properties>
</file>