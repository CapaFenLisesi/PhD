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956" w:rsidRPr="007325B5" w:rsidRDefault="007325B5" w:rsidP="007325B5">
      <w:pPr>
        <w:jc w:val="center"/>
        <w:rPr>
          <w:rStyle w:val="BookTitle"/>
          <w:sz w:val="24"/>
        </w:rPr>
      </w:pPr>
      <w:r w:rsidRPr="007325B5">
        <w:rPr>
          <w:rStyle w:val="BookTitle"/>
          <w:sz w:val="24"/>
        </w:rPr>
        <w:t>Annual Progress Report – Year 1 (201</w:t>
      </w:r>
      <w:bookmarkStart w:id="0" w:name="_GoBack"/>
      <w:r w:rsidRPr="007325B5">
        <w:rPr>
          <w:rStyle w:val="BookTitle"/>
          <w:sz w:val="24"/>
        </w:rPr>
        <w:t>1</w:t>
      </w:r>
      <w:bookmarkEnd w:id="0"/>
      <w:r w:rsidRPr="007325B5">
        <w:rPr>
          <w:rStyle w:val="BookTitle"/>
          <w:sz w:val="24"/>
        </w:rPr>
        <w:t>/2012)</w:t>
      </w:r>
    </w:p>
    <w:p w:rsidR="007325B5" w:rsidRDefault="00CE7C03">
      <w:pPr>
        <w:rPr>
          <w:ins w:id="1" w:author="troncy" w:date="2012-09-24T10:17:00Z"/>
        </w:rPr>
      </w:pPr>
      <w:ins w:id="2" w:author="troncy" w:date="2012-09-24T10:17:00Z">
        <w:r>
          <w:rPr>
            <w:noProof/>
          </w:rPr>
          <w:pict>
            <v:line id="Straight Connector 1" o:spid="_x0000_s1026" style="position:absolute;z-index:251661312;visibility:visible" from="2.65pt,19.2pt" to="472.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" strokecolor="#4579b8 [3044]"/>
          </w:pict>
        </w:r>
      </w:ins>
    </w:p>
    <w:p w:rsidR="007325B5" w:rsidRDefault="007325B5">
      <w:pPr>
        <w:rPr>
          <w:del w:id="3" w:author="troncy" w:date="2012-09-24T10:17:00Z"/>
        </w:rPr>
      </w:pPr>
      <w:del w:id="4" w:author="troncy" w:date="2012-09-24T10:17:00Z">
        <w:r>
          <w:rPr>
            <w:noProof/>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243840</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5pt,19.2pt" to="472.1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" strokecolor="#4579b8 [3044]"/>
              </w:pict>
            </mc:Fallback>
          </mc:AlternateContent>
        </w:r>
      </w:del>
    </w:p>
    <w:p w:rsidR="007325B5" w:rsidRPr="007325B5" w:rsidRDefault="007325B5" w:rsidP="007325B5">
      <w:pPr>
        <w:pStyle w:val="Title"/>
        <w:rPr>
          <w:rStyle w:val="BookTitle"/>
        </w:rPr>
      </w:pPr>
      <w:r w:rsidRPr="007325B5">
        <w:rPr>
          <w:rStyle w:val="BookTitle"/>
        </w:rPr>
        <w:t>An Interaction framework for Business Intelligence</w:t>
      </w:r>
    </w:p>
    <w:p w:rsidR="00163B78" w:rsidRDefault="00163B78" w:rsidP="007325B5">
      <w:pPr>
        <w:autoSpaceDE w:val="0"/>
        <w:autoSpaceDN w:val="0"/>
        <w:adjustRightInd w:val="0"/>
        <w:spacing w:after="0" w:line="240" w:lineRule="auto"/>
        <w:rPr>
          <w:rFonts w:ascii="Georgia" w:hAnsi="Georgia" w:cs="NimbusRomNo9L-ReguItal"/>
          <w:sz w:val="29"/>
          <w:szCs w:val="29"/>
        </w:rPr>
      </w:pPr>
    </w:p>
    <w:p w:rsidR="00163B78" w:rsidRDefault="00163B78" w:rsidP="007325B5">
      <w:pPr>
        <w:autoSpaceDE w:val="0"/>
        <w:autoSpaceDN w:val="0"/>
        <w:adjustRightInd w:val="0"/>
        <w:spacing w:after="0" w:line="240" w:lineRule="auto"/>
        <w:rPr>
          <w:rFonts w:ascii="Georgia" w:hAnsi="Georgia" w:cs="NimbusRomNo9L-ReguItal"/>
          <w:sz w:val="29"/>
          <w:szCs w:val="29"/>
        </w:rPr>
      </w:pPr>
    </w:p>
    <w:p w:rsidR="007325B5" w:rsidRPr="00163B78" w:rsidRDefault="007325B5" w:rsidP="007325B5">
      <w:pPr>
        <w:autoSpaceDE w:val="0"/>
        <w:autoSpaceDN w:val="0"/>
        <w:adjustRightInd w:val="0"/>
        <w:spacing w:after="0" w:line="240" w:lineRule="auto"/>
        <w:rPr>
          <w:rFonts w:cstheme="minorHAnsi"/>
          <w:sz w:val="32"/>
          <w:szCs w:val="32"/>
        </w:rPr>
      </w:pPr>
      <w:r w:rsidRPr="00163B78">
        <w:rPr>
          <w:rFonts w:cstheme="minorHAnsi"/>
          <w:b/>
          <w:sz w:val="32"/>
          <w:szCs w:val="32"/>
        </w:rPr>
        <w:t>Industrial thesis:</w:t>
      </w:r>
      <w:r w:rsidRPr="00163B78">
        <w:rPr>
          <w:rFonts w:cstheme="minorHAnsi"/>
          <w:sz w:val="32"/>
          <w:szCs w:val="32"/>
        </w:rPr>
        <w:t xml:space="preserve"> </w:t>
      </w:r>
      <w:r w:rsidRPr="00163B78">
        <w:rPr>
          <w:rFonts w:cstheme="minorHAnsi"/>
          <w:sz w:val="28"/>
          <w:szCs w:val="32"/>
        </w:rPr>
        <w:t xml:space="preserve">CIFRE/SAP, </w:t>
      </w:r>
      <w:r w:rsidR="008E6A88">
        <w:rPr>
          <w:rFonts w:cstheme="minorHAnsi"/>
          <w:sz w:val="28"/>
          <w:szCs w:val="32"/>
        </w:rPr>
        <w:t>EURECOM</w:t>
      </w:r>
      <w:r w:rsidRPr="00163B78">
        <w:rPr>
          <w:rFonts w:cstheme="minorHAnsi"/>
          <w:sz w:val="28"/>
          <w:szCs w:val="32"/>
        </w:rPr>
        <w:t xml:space="preserve"> and EDITE doctoral school</w:t>
      </w:r>
    </w:p>
    <w:p w:rsidR="007325B5" w:rsidRPr="00163B78" w:rsidRDefault="007325B5" w:rsidP="007325B5">
      <w:pPr>
        <w:autoSpaceDE w:val="0"/>
        <w:autoSpaceDN w:val="0"/>
        <w:adjustRightInd w:val="0"/>
        <w:spacing w:after="0" w:line="240" w:lineRule="auto"/>
        <w:rPr>
          <w:rFonts w:cstheme="minorHAnsi"/>
          <w:sz w:val="32"/>
          <w:szCs w:val="32"/>
        </w:rPr>
      </w:pPr>
      <w:r w:rsidRPr="00163B78">
        <w:rPr>
          <w:rFonts w:cstheme="minorHAnsi"/>
          <w:b/>
          <w:sz w:val="32"/>
          <w:szCs w:val="32"/>
        </w:rPr>
        <w:t>Author</w:t>
      </w:r>
      <w:r w:rsidRPr="00163B78">
        <w:rPr>
          <w:rFonts w:cstheme="minorHAnsi"/>
          <w:sz w:val="32"/>
          <w:szCs w:val="32"/>
        </w:rPr>
        <w:t xml:space="preserve">: </w:t>
      </w:r>
      <w:r w:rsidR="00163B78" w:rsidRPr="00163B78">
        <w:rPr>
          <w:rFonts w:cstheme="minorHAnsi"/>
          <w:sz w:val="32"/>
          <w:szCs w:val="32"/>
        </w:rPr>
        <w:t>Ahmad ASSAF</w:t>
      </w:r>
    </w:p>
    <w:p w:rsidR="007325B5" w:rsidRPr="00163B78" w:rsidRDefault="007325B5" w:rsidP="00163B78">
      <w:pPr>
        <w:pStyle w:val="PlainText"/>
        <w:rPr>
          <w:rFonts w:asciiTheme="minorHAnsi" w:hAnsiTheme="minorHAnsi" w:cstheme="minorHAnsi"/>
          <w:sz w:val="32"/>
          <w:szCs w:val="32"/>
        </w:rPr>
      </w:pPr>
      <w:r w:rsidRPr="00163B78">
        <w:rPr>
          <w:rFonts w:asciiTheme="minorHAnsi" w:hAnsiTheme="minorHAnsi" w:cstheme="minorHAnsi"/>
          <w:b/>
          <w:sz w:val="32"/>
          <w:szCs w:val="32"/>
        </w:rPr>
        <w:t>Doctoral advisor</w:t>
      </w:r>
      <w:r w:rsidRPr="00163B78">
        <w:rPr>
          <w:rFonts w:asciiTheme="minorHAnsi" w:hAnsiTheme="minorHAnsi" w:cstheme="minorHAnsi"/>
          <w:sz w:val="32"/>
          <w:szCs w:val="32"/>
        </w:rPr>
        <w:t xml:space="preserve">: </w:t>
      </w:r>
      <w:proofErr w:type="spellStart"/>
      <w:r w:rsidR="00163B78" w:rsidRPr="00163B78">
        <w:rPr>
          <w:rFonts w:asciiTheme="minorHAnsi" w:hAnsiTheme="minorHAnsi" w:cstheme="minorHAnsi"/>
          <w:sz w:val="32"/>
          <w:szCs w:val="32"/>
        </w:rPr>
        <w:t>Raphaël</w:t>
      </w:r>
      <w:proofErr w:type="spellEnd"/>
      <w:r w:rsidR="00163B78" w:rsidRPr="00163B78">
        <w:rPr>
          <w:rFonts w:asciiTheme="minorHAnsi" w:hAnsiTheme="minorHAnsi" w:cstheme="minorHAnsi"/>
          <w:sz w:val="32"/>
          <w:szCs w:val="32"/>
        </w:rPr>
        <w:t xml:space="preserve"> </w:t>
      </w:r>
      <w:proofErr w:type="spellStart"/>
      <w:r w:rsidR="00163B78" w:rsidRPr="00163B78">
        <w:rPr>
          <w:rFonts w:asciiTheme="minorHAnsi" w:hAnsiTheme="minorHAnsi" w:cstheme="minorHAnsi"/>
          <w:sz w:val="32"/>
          <w:szCs w:val="32"/>
        </w:rPr>
        <w:t>Troncy</w:t>
      </w:r>
      <w:proofErr w:type="spellEnd"/>
    </w:p>
    <w:p w:rsidR="007325B5" w:rsidRDefault="007325B5" w:rsidP="007325B5">
      <w:pPr>
        <w:rPr>
          <w:rFonts w:cstheme="minorHAnsi"/>
          <w:sz w:val="32"/>
          <w:szCs w:val="32"/>
        </w:rPr>
      </w:pPr>
      <w:r w:rsidRPr="00163B78">
        <w:rPr>
          <w:rFonts w:cstheme="minorHAnsi"/>
          <w:b/>
          <w:sz w:val="32"/>
          <w:szCs w:val="32"/>
        </w:rPr>
        <w:t>SAP supervisor</w:t>
      </w:r>
      <w:r w:rsidRPr="00163B78">
        <w:rPr>
          <w:rFonts w:cstheme="minorHAnsi"/>
          <w:sz w:val="32"/>
          <w:szCs w:val="32"/>
        </w:rPr>
        <w:t xml:space="preserve">: </w:t>
      </w:r>
      <w:r w:rsidR="00163B78" w:rsidRPr="00163B78">
        <w:rPr>
          <w:rFonts w:cstheme="minorHAnsi"/>
          <w:sz w:val="32"/>
          <w:szCs w:val="32"/>
        </w:rPr>
        <w:t>Aline SENART</w:t>
      </w: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p>
    <w:p w:rsidR="00163B78" w:rsidRDefault="00163B78" w:rsidP="007325B5">
      <w:pPr>
        <w:rPr>
          <w:rFonts w:cstheme="minorHAnsi"/>
          <w:sz w:val="32"/>
          <w:szCs w:val="32"/>
        </w:rPr>
      </w:pPr>
      <w:r>
        <w:rPr>
          <w:rFonts w:cstheme="minorHAnsi"/>
          <w:sz w:val="32"/>
          <w:szCs w:val="32"/>
        </w:rPr>
        <w:t>September 19, 2012</w:t>
      </w:r>
    </w:p>
    <w:p w:rsidR="00F97718" w:rsidRDefault="00F97718" w:rsidP="007325B5">
      <w:pPr>
        <w:rPr>
          <w:rFonts w:cstheme="minorHAnsi"/>
          <w:sz w:val="32"/>
          <w:szCs w:val="32"/>
        </w:rPr>
      </w:pPr>
    </w:p>
    <w:p w:rsidR="00586A0D" w:rsidRDefault="00586A0D" w:rsidP="00586A0D">
      <w:pPr>
        <w:pStyle w:val="ListParagraph"/>
        <w:numPr>
          <w:ilvl w:val="0"/>
          <w:numId w:val="1"/>
        </w:numPr>
        <w:autoSpaceDE w:val="0"/>
        <w:autoSpaceDN w:val="0"/>
        <w:adjustRightInd w:val="0"/>
        <w:spacing w:after="0" w:line="240" w:lineRule="auto"/>
        <w:rPr>
          <w:rFonts w:cstheme="minorHAnsi"/>
          <w:b/>
          <w:sz w:val="32"/>
          <w:szCs w:val="34"/>
        </w:rPr>
      </w:pPr>
      <w:r w:rsidRPr="00BE64BC">
        <w:rPr>
          <w:rFonts w:cstheme="minorHAnsi"/>
          <w:b/>
          <w:sz w:val="32"/>
          <w:szCs w:val="34"/>
        </w:rPr>
        <w:t>Introduction</w:t>
      </w:r>
    </w:p>
    <w:p w:rsidR="00BE64BC" w:rsidRPr="00BE64BC" w:rsidRDefault="00BE64BC" w:rsidP="00BE64BC">
      <w:pPr>
        <w:pStyle w:val="ListParagraph"/>
        <w:autoSpaceDE w:val="0"/>
        <w:autoSpaceDN w:val="0"/>
        <w:adjustRightInd w:val="0"/>
        <w:spacing w:after="0" w:line="240" w:lineRule="auto"/>
        <w:rPr>
          <w:rFonts w:cstheme="minorHAnsi"/>
          <w:b/>
          <w:sz w:val="32"/>
          <w:szCs w:val="34"/>
        </w:rPr>
      </w:pPr>
    </w:p>
    <w:p w:rsidR="00586A0D" w:rsidRDefault="00586A0D" w:rsidP="00586A0D">
      <w:pPr>
        <w:autoSpaceDE w:val="0"/>
        <w:autoSpaceDN w:val="0"/>
        <w:adjustRightInd w:val="0"/>
        <w:spacing w:after="0" w:line="240" w:lineRule="auto"/>
        <w:rPr>
          <w:rFonts w:cstheme="minorHAnsi"/>
          <w:sz w:val="24"/>
          <w:szCs w:val="24"/>
        </w:rPr>
      </w:pPr>
      <w:r w:rsidRPr="00586A0D">
        <w:rPr>
          <w:rFonts w:cstheme="minorHAnsi"/>
          <w:sz w:val="24"/>
          <w:szCs w:val="24"/>
        </w:rPr>
        <w:t xml:space="preserve">This report aims to </w:t>
      </w:r>
      <w:r w:rsidR="00054C68">
        <w:rPr>
          <w:rFonts w:cstheme="minorHAnsi"/>
          <w:sz w:val="24"/>
          <w:szCs w:val="24"/>
        </w:rPr>
        <w:t>give</w:t>
      </w:r>
      <w:r w:rsidRPr="00586A0D">
        <w:rPr>
          <w:rFonts w:cstheme="minorHAnsi"/>
          <w:sz w:val="24"/>
          <w:szCs w:val="24"/>
        </w:rPr>
        <w:t xml:space="preserve"> a brief overview of what has been done for </w:t>
      </w:r>
      <w:r w:rsidR="00054C68">
        <w:rPr>
          <w:rFonts w:cstheme="minorHAnsi"/>
          <w:sz w:val="24"/>
          <w:szCs w:val="24"/>
        </w:rPr>
        <w:t>our</w:t>
      </w:r>
      <w:r w:rsidR="00054C68" w:rsidRPr="00586A0D">
        <w:rPr>
          <w:rFonts w:cstheme="minorHAnsi"/>
          <w:sz w:val="24"/>
          <w:szCs w:val="24"/>
        </w:rPr>
        <w:t xml:space="preserve"> </w:t>
      </w:r>
      <w:r w:rsidRPr="00586A0D">
        <w:rPr>
          <w:rFonts w:cstheme="minorHAnsi"/>
          <w:sz w:val="24"/>
          <w:szCs w:val="24"/>
        </w:rPr>
        <w:t xml:space="preserve">first year of </w:t>
      </w:r>
      <w:r w:rsidR="00054C68">
        <w:rPr>
          <w:rFonts w:cstheme="minorHAnsi"/>
          <w:sz w:val="24"/>
          <w:szCs w:val="24"/>
        </w:rPr>
        <w:t>PhD</w:t>
      </w:r>
      <w:r w:rsidRPr="00586A0D">
        <w:rPr>
          <w:rFonts w:cstheme="minorHAnsi"/>
          <w:sz w:val="24"/>
          <w:szCs w:val="24"/>
        </w:rPr>
        <w:t xml:space="preserve">. </w:t>
      </w:r>
      <w:r w:rsidR="00054C68">
        <w:rPr>
          <w:rFonts w:cstheme="minorHAnsi"/>
          <w:sz w:val="24"/>
          <w:szCs w:val="24"/>
        </w:rPr>
        <w:t>We</w:t>
      </w:r>
      <w:r w:rsidRPr="00586A0D">
        <w:rPr>
          <w:rFonts w:cstheme="minorHAnsi"/>
          <w:sz w:val="24"/>
          <w:szCs w:val="24"/>
        </w:rPr>
        <w:t xml:space="preserve"> joined SAP Research in May 2012 </w:t>
      </w:r>
      <w:r w:rsidR="00054C68">
        <w:rPr>
          <w:rFonts w:cstheme="minorHAnsi"/>
          <w:sz w:val="24"/>
          <w:szCs w:val="24"/>
        </w:rPr>
        <w:t xml:space="preserve">in order </w:t>
      </w:r>
      <w:r w:rsidRPr="00586A0D">
        <w:rPr>
          <w:rFonts w:cstheme="minorHAnsi"/>
          <w:sz w:val="24"/>
          <w:szCs w:val="24"/>
        </w:rPr>
        <w:t xml:space="preserve">to start a PhD thesis with </w:t>
      </w:r>
      <w:r>
        <w:rPr>
          <w:rFonts w:cstheme="minorHAnsi"/>
          <w:sz w:val="24"/>
          <w:szCs w:val="24"/>
        </w:rPr>
        <w:t>SAP AG</w:t>
      </w:r>
      <w:r w:rsidRPr="00586A0D">
        <w:rPr>
          <w:rFonts w:cstheme="minorHAnsi"/>
          <w:sz w:val="24"/>
          <w:szCs w:val="24"/>
        </w:rPr>
        <w:t xml:space="preserve"> </w:t>
      </w:r>
      <w:r w:rsidR="00054C68">
        <w:rPr>
          <w:rFonts w:cstheme="minorHAnsi"/>
          <w:sz w:val="24"/>
          <w:szCs w:val="24"/>
        </w:rPr>
        <w:t>and EURECOM while being registered in</w:t>
      </w:r>
      <w:r w:rsidRPr="00586A0D">
        <w:rPr>
          <w:rFonts w:cstheme="minorHAnsi"/>
          <w:sz w:val="24"/>
          <w:szCs w:val="24"/>
        </w:rPr>
        <w:t xml:space="preserve"> </w:t>
      </w:r>
      <w:r w:rsidR="00054C68">
        <w:rPr>
          <w:rFonts w:cstheme="minorHAnsi"/>
          <w:sz w:val="24"/>
          <w:szCs w:val="24"/>
        </w:rPr>
        <w:t>the</w:t>
      </w:r>
      <w:r w:rsidR="00054C68" w:rsidRPr="00586A0D">
        <w:rPr>
          <w:rFonts w:cstheme="minorHAnsi"/>
          <w:sz w:val="24"/>
          <w:szCs w:val="24"/>
        </w:rPr>
        <w:t xml:space="preserve"> </w:t>
      </w:r>
      <w:r w:rsidRPr="00586A0D">
        <w:rPr>
          <w:rFonts w:cstheme="minorHAnsi"/>
          <w:sz w:val="24"/>
          <w:szCs w:val="24"/>
        </w:rPr>
        <w:t xml:space="preserve">EDITE </w:t>
      </w:r>
      <w:r w:rsidR="00E91537">
        <w:rPr>
          <w:rFonts w:cstheme="minorHAnsi"/>
          <w:sz w:val="24"/>
          <w:szCs w:val="24"/>
        </w:rPr>
        <w:t xml:space="preserve">doctoral </w:t>
      </w:r>
      <w:r w:rsidR="00054C68">
        <w:rPr>
          <w:rFonts w:cstheme="minorHAnsi"/>
          <w:sz w:val="24"/>
          <w:szCs w:val="24"/>
        </w:rPr>
        <w:t>school in</w:t>
      </w:r>
      <w:r w:rsidR="00054C68" w:rsidRPr="00586A0D">
        <w:rPr>
          <w:rFonts w:cstheme="minorHAnsi"/>
          <w:sz w:val="24"/>
          <w:szCs w:val="24"/>
        </w:rPr>
        <w:t xml:space="preserve"> </w:t>
      </w:r>
      <w:r w:rsidRPr="00586A0D">
        <w:rPr>
          <w:rFonts w:cstheme="minorHAnsi"/>
          <w:sz w:val="24"/>
          <w:szCs w:val="24"/>
        </w:rPr>
        <w:t xml:space="preserve">Paris. </w:t>
      </w:r>
    </w:p>
    <w:p w:rsidR="00586A0D" w:rsidRPr="00623522" w:rsidRDefault="00E91537" w:rsidP="00586A0D">
      <w:pPr>
        <w:autoSpaceDE w:val="0"/>
        <w:autoSpaceDN w:val="0"/>
        <w:adjustRightInd w:val="0"/>
        <w:spacing w:after="0" w:line="240" w:lineRule="auto"/>
        <w:rPr>
          <w:rFonts w:cstheme="minorHAnsi"/>
          <w:sz w:val="24"/>
          <w:szCs w:val="24"/>
        </w:rPr>
      </w:pPr>
      <w:r w:rsidRPr="00623522">
        <w:rPr>
          <w:sz w:val="24"/>
          <w:szCs w:val="24"/>
        </w:rPr>
        <w:t>Business intelligence (BI) mainly refers to computer-based techniques used in identifying, extracting, and analyzing business data, such as sales revenue. In BI, business users generally perform four types of processes: Data Selection, Data Manipulation, Data Analysis, and Data Visualization. After a full cycle, the user has the possibility to perform these processes again; we call this the BI cycle.</w:t>
      </w:r>
      <w:r w:rsidR="00623522">
        <w:rPr>
          <w:rFonts w:cstheme="minorHAnsi"/>
          <w:sz w:val="24"/>
          <w:szCs w:val="24"/>
        </w:rPr>
        <w:t xml:space="preserve"> </w:t>
      </w:r>
      <w:r w:rsidR="00871B13" w:rsidRPr="00623522">
        <w:rPr>
          <w:sz w:val="24"/>
          <w:szCs w:val="24"/>
        </w:rPr>
        <w:t>The objective of this research is to provide a framework that enables users to have a better interaction with the different BI processes by tackling the limitations that affect user experience</w:t>
      </w:r>
      <w:r w:rsidR="00871B13" w:rsidRPr="00623522">
        <w:rPr>
          <w:rFonts w:cstheme="minorHAnsi"/>
          <w:sz w:val="24"/>
          <w:szCs w:val="24"/>
        </w:rPr>
        <w:t xml:space="preserve">. </w:t>
      </w:r>
      <w:r w:rsidR="00586A0D" w:rsidRPr="00623522">
        <w:rPr>
          <w:rFonts w:cstheme="minorHAnsi"/>
          <w:sz w:val="24"/>
          <w:szCs w:val="24"/>
        </w:rPr>
        <w:t>This will allow users to have better insights and analysis of their data, which will lead to more efficient and accurate decisions. This framework will support the full BI cycle, from data selection, manipulation and transformation to data visualization.</w:t>
      </w:r>
    </w:p>
    <w:p w:rsidR="00586A0D" w:rsidRPr="00586A0D" w:rsidRDefault="00586A0D" w:rsidP="00586A0D">
      <w:pPr>
        <w:autoSpaceDE w:val="0"/>
        <w:autoSpaceDN w:val="0"/>
        <w:adjustRightInd w:val="0"/>
        <w:spacing w:after="0" w:line="240" w:lineRule="auto"/>
        <w:rPr>
          <w:rFonts w:cstheme="minorHAnsi"/>
          <w:sz w:val="24"/>
          <w:szCs w:val="24"/>
        </w:rPr>
      </w:pPr>
    </w:p>
    <w:p w:rsidR="00586A0D" w:rsidRDefault="00586A0D" w:rsidP="00586A0D">
      <w:pPr>
        <w:pStyle w:val="ListParagraph"/>
        <w:numPr>
          <w:ilvl w:val="0"/>
          <w:numId w:val="1"/>
        </w:numPr>
        <w:autoSpaceDE w:val="0"/>
        <w:autoSpaceDN w:val="0"/>
        <w:adjustRightInd w:val="0"/>
        <w:spacing w:after="0" w:line="240" w:lineRule="auto"/>
        <w:rPr>
          <w:rFonts w:cstheme="minorHAnsi"/>
          <w:b/>
          <w:sz w:val="32"/>
          <w:szCs w:val="32"/>
        </w:rPr>
      </w:pPr>
      <w:r w:rsidRPr="00BE64BC">
        <w:rPr>
          <w:rFonts w:cstheme="minorHAnsi"/>
          <w:b/>
          <w:sz w:val="32"/>
          <w:szCs w:val="32"/>
        </w:rPr>
        <w:t>First year analysis</w:t>
      </w:r>
    </w:p>
    <w:p w:rsidR="00BE64BC" w:rsidRPr="00BE64BC" w:rsidRDefault="00BE64BC" w:rsidP="00BE64BC">
      <w:pPr>
        <w:pStyle w:val="ListParagraph"/>
        <w:autoSpaceDE w:val="0"/>
        <w:autoSpaceDN w:val="0"/>
        <w:adjustRightInd w:val="0"/>
        <w:spacing w:after="0" w:line="240" w:lineRule="auto"/>
        <w:rPr>
          <w:rFonts w:cstheme="minorHAnsi"/>
          <w:b/>
          <w:sz w:val="32"/>
          <w:szCs w:val="32"/>
        </w:rPr>
      </w:pPr>
    </w:p>
    <w:p w:rsidR="00586A0D" w:rsidRDefault="00586A0D" w:rsidP="00586A0D">
      <w:pPr>
        <w:autoSpaceDE w:val="0"/>
        <w:autoSpaceDN w:val="0"/>
        <w:adjustRightInd w:val="0"/>
        <w:spacing w:after="0" w:line="240" w:lineRule="auto"/>
        <w:rPr>
          <w:rFonts w:cstheme="minorHAnsi"/>
          <w:sz w:val="24"/>
          <w:szCs w:val="24"/>
        </w:rPr>
      </w:pPr>
      <w:r>
        <w:rPr>
          <w:rFonts w:cstheme="minorHAnsi"/>
          <w:sz w:val="24"/>
          <w:szCs w:val="24"/>
        </w:rPr>
        <w:t xml:space="preserve">For the first few months of </w:t>
      </w:r>
      <w:r w:rsidR="006D4A20">
        <w:rPr>
          <w:rFonts w:cstheme="minorHAnsi"/>
          <w:sz w:val="24"/>
          <w:szCs w:val="24"/>
        </w:rPr>
        <w:t xml:space="preserve">this </w:t>
      </w:r>
      <w:r>
        <w:rPr>
          <w:rFonts w:cstheme="minorHAnsi"/>
          <w:sz w:val="24"/>
          <w:szCs w:val="24"/>
        </w:rPr>
        <w:t xml:space="preserve">PhD, </w:t>
      </w:r>
      <w:r w:rsidR="006D4A20">
        <w:rPr>
          <w:rFonts w:cstheme="minorHAnsi"/>
          <w:sz w:val="24"/>
          <w:szCs w:val="24"/>
        </w:rPr>
        <w:t>we have performed a literature survey</w:t>
      </w:r>
      <w:r w:rsidR="00F96C13">
        <w:rPr>
          <w:rFonts w:cstheme="minorHAnsi"/>
          <w:sz w:val="24"/>
          <w:szCs w:val="24"/>
        </w:rPr>
        <w:t xml:space="preserve"> spanning different </w:t>
      </w:r>
      <w:r>
        <w:rPr>
          <w:rFonts w:cstheme="minorHAnsi"/>
          <w:sz w:val="24"/>
          <w:szCs w:val="24"/>
        </w:rPr>
        <w:t xml:space="preserve">fields ranging from Business Intelligence, Data Analysis and Integration to the Semantic Web. </w:t>
      </w:r>
      <w:r w:rsidR="00623522">
        <w:rPr>
          <w:rFonts w:cstheme="minorHAnsi"/>
          <w:sz w:val="24"/>
          <w:szCs w:val="24"/>
        </w:rPr>
        <w:t>Doing so helps in</w:t>
      </w:r>
      <w:r>
        <w:rPr>
          <w:rFonts w:cstheme="minorHAnsi"/>
          <w:sz w:val="24"/>
          <w:szCs w:val="24"/>
        </w:rPr>
        <w:t xml:space="preserve"> enrich</w:t>
      </w:r>
      <w:r w:rsidR="00623522">
        <w:rPr>
          <w:rFonts w:cstheme="minorHAnsi"/>
          <w:sz w:val="24"/>
          <w:szCs w:val="24"/>
        </w:rPr>
        <w:t>ing</w:t>
      </w:r>
      <w:r>
        <w:rPr>
          <w:rFonts w:cstheme="minorHAnsi"/>
          <w:sz w:val="24"/>
          <w:szCs w:val="24"/>
        </w:rPr>
        <w:t xml:space="preserve"> </w:t>
      </w:r>
      <w:r w:rsidR="00F96C13">
        <w:rPr>
          <w:rFonts w:cstheme="minorHAnsi"/>
          <w:sz w:val="24"/>
          <w:szCs w:val="24"/>
        </w:rPr>
        <w:t xml:space="preserve">our </w:t>
      </w:r>
      <w:r>
        <w:rPr>
          <w:rFonts w:cstheme="minorHAnsi"/>
          <w:sz w:val="24"/>
          <w:szCs w:val="24"/>
        </w:rPr>
        <w:t xml:space="preserve">overall knowledge about these fields to narrow down </w:t>
      </w:r>
      <w:r w:rsidR="00F96C13">
        <w:rPr>
          <w:rFonts w:cstheme="minorHAnsi"/>
          <w:sz w:val="24"/>
          <w:szCs w:val="24"/>
        </w:rPr>
        <w:t xml:space="preserve">the </w:t>
      </w:r>
      <w:r>
        <w:rPr>
          <w:rFonts w:cstheme="minorHAnsi"/>
          <w:sz w:val="24"/>
          <w:szCs w:val="24"/>
        </w:rPr>
        <w:t xml:space="preserve">research topic in the near future. </w:t>
      </w:r>
    </w:p>
    <w:p w:rsidR="00586A0D" w:rsidRDefault="00586A0D" w:rsidP="00586A0D">
      <w:pPr>
        <w:autoSpaceDE w:val="0"/>
        <w:autoSpaceDN w:val="0"/>
        <w:adjustRightInd w:val="0"/>
        <w:spacing w:after="0" w:line="240" w:lineRule="auto"/>
        <w:rPr>
          <w:rFonts w:cstheme="minorHAnsi"/>
          <w:sz w:val="24"/>
          <w:szCs w:val="24"/>
        </w:rPr>
      </w:pPr>
    </w:p>
    <w:p w:rsidR="00586A0D" w:rsidRDefault="00586A0D" w:rsidP="00586A0D">
      <w:pPr>
        <w:pStyle w:val="ListParagraph"/>
        <w:numPr>
          <w:ilvl w:val="0"/>
          <w:numId w:val="1"/>
        </w:numPr>
        <w:autoSpaceDE w:val="0"/>
        <w:autoSpaceDN w:val="0"/>
        <w:adjustRightInd w:val="0"/>
        <w:spacing w:after="0" w:line="240" w:lineRule="auto"/>
        <w:rPr>
          <w:rFonts w:cstheme="minorHAnsi"/>
          <w:b/>
          <w:sz w:val="32"/>
          <w:szCs w:val="32"/>
        </w:rPr>
      </w:pPr>
      <w:r w:rsidRPr="00BE64BC">
        <w:rPr>
          <w:rFonts w:cstheme="minorHAnsi"/>
          <w:b/>
          <w:sz w:val="32"/>
          <w:szCs w:val="32"/>
        </w:rPr>
        <w:t>Publications and Deliverables</w:t>
      </w:r>
    </w:p>
    <w:p w:rsidR="00BE64BC" w:rsidRPr="00BE64BC" w:rsidRDefault="00BE64BC" w:rsidP="00BE64BC">
      <w:pPr>
        <w:pStyle w:val="ListParagraph"/>
        <w:autoSpaceDE w:val="0"/>
        <w:autoSpaceDN w:val="0"/>
        <w:adjustRightInd w:val="0"/>
        <w:spacing w:after="0" w:line="240" w:lineRule="auto"/>
        <w:rPr>
          <w:rFonts w:cstheme="minorHAnsi"/>
          <w:b/>
          <w:sz w:val="32"/>
          <w:szCs w:val="32"/>
        </w:rPr>
      </w:pPr>
    </w:p>
    <w:p w:rsidR="00586A0D" w:rsidRDefault="00864566" w:rsidP="00586A0D">
      <w:pPr>
        <w:autoSpaceDE w:val="0"/>
        <w:autoSpaceDN w:val="0"/>
        <w:adjustRightInd w:val="0"/>
        <w:spacing w:after="0" w:line="240" w:lineRule="auto"/>
        <w:rPr>
          <w:rFonts w:cstheme="minorHAnsi"/>
          <w:sz w:val="24"/>
          <w:szCs w:val="24"/>
        </w:rPr>
      </w:pPr>
      <w:r>
        <w:rPr>
          <w:rFonts w:cstheme="minorHAnsi"/>
          <w:sz w:val="24"/>
          <w:szCs w:val="24"/>
        </w:rPr>
        <w:t>We</w:t>
      </w:r>
      <w:r w:rsidR="00586A0D">
        <w:rPr>
          <w:rFonts w:cstheme="minorHAnsi"/>
          <w:sz w:val="24"/>
          <w:szCs w:val="24"/>
        </w:rPr>
        <w:t xml:space="preserve"> have participated in all the deliverables </w:t>
      </w:r>
      <w:r>
        <w:rPr>
          <w:rFonts w:cstheme="minorHAnsi"/>
          <w:sz w:val="24"/>
          <w:szCs w:val="24"/>
        </w:rPr>
        <w:t xml:space="preserve">of </w:t>
      </w:r>
      <w:r w:rsidR="00586A0D">
        <w:rPr>
          <w:rFonts w:cstheme="minorHAnsi"/>
          <w:sz w:val="24"/>
          <w:szCs w:val="24"/>
        </w:rPr>
        <w:t xml:space="preserve">the SAP </w:t>
      </w:r>
      <w:r>
        <w:rPr>
          <w:rFonts w:cstheme="minorHAnsi"/>
          <w:sz w:val="24"/>
          <w:szCs w:val="24"/>
        </w:rPr>
        <w:t xml:space="preserve">internal </w:t>
      </w:r>
      <w:r w:rsidR="00586A0D">
        <w:rPr>
          <w:rFonts w:cstheme="minorHAnsi"/>
          <w:sz w:val="24"/>
          <w:szCs w:val="24"/>
        </w:rPr>
        <w:t xml:space="preserve">project </w:t>
      </w:r>
      <w:commentRangeStart w:id="5"/>
      <w:r w:rsidR="00586A0D">
        <w:rPr>
          <w:rFonts w:cstheme="minorHAnsi"/>
          <w:sz w:val="24"/>
          <w:szCs w:val="24"/>
        </w:rPr>
        <w:t>remix</w:t>
      </w:r>
      <w:commentRangeEnd w:id="5"/>
      <w:r>
        <w:rPr>
          <w:rStyle w:val="CommentReference"/>
        </w:rPr>
        <w:commentReference w:id="5"/>
      </w:r>
      <w:r w:rsidR="00586A0D">
        <w:rPr>
          <w:rFonts w:cstheme="minorHAnsi"/>
          <w:sz w:val="24"/>
          <w:szCs w:val="24"/>
        </w:rPr>
        <w:t xml:space="preserve">. </w:t>
      </w:r>
      <w:r w:rsidR="00623522">
        <w:rPr>
          <w:rFonts w:cstheme="minorHAnsi"/>
          <w:sz w:val="24"/>
          <w:szCs w:val="24"/>
        </w:rPr>
        <w:t xml:space="preserve">Remix </w:t>
      </w:r>
      <w:r w:rsidR="00EC7372">
        <w:rPr>
          <w:rFonts w:cstheme="minorHAnsi"/>
          <w:sz w:val="24"/>
          <w:szCs w:val="24"/>
        </w:rPr>
        <w:t xml:space="preserve">is </w:t>
      </w:r>
      <w:r w:rsidR="00EC7372" w:rsidRPr="00623522">
        <w:rPr>
          <w:rFonts w:cstheme="minorHAnsi"/>
          <w:sz w:val="24"/>
          <w:szCs w:val="24"/>
        </w:rPr>
        <w:t>a</w:t>
      </w:r>
      <w:r w:rsidR="00623522" w:rsidRPr="00623522">
        <w:rPr>
          <w:rFonts w:cstheme="minorHAnsi"/>
          <w:sz w:val="24"/>
          <w:szCs w:val="24"/>
        </w:rPr>
        <w:t xml:space="preserve"> self-service BI tool that enables non-technical business users to compose existing BI artifacts with new structured internal and external data sources. </w:t>
      </w:r>
      <w:r w:rsidR="00623522">
        <w:rPr>
          <w:rFonts w:cstheme="minorHAnsi"/>
          <w:sz w:val="24"/>
          <w:szCs w:val="24"/>
        </w:rPr>
        <w:t xml:space="preserve">The contributing teams were a five people team in </w:t>
      </w:r>
      <w:proofErr w:type="spellStart"/>
      <w:r w:rsidR="00623522">
        <w:rPr>
          <w:rFonts w:cstheme="minorHAnsi"/>
          <w:sz w:val="24"/>
          <w:szCs w:val="24"/>
        </w:rPr>
        <w:t>Mougins</w:t>
      </w:r>
      <w:proofErr w:type="spellEnd"/>
      <w:r w:rsidR="00623522">
        <w:rPr>
          <w:rFonts w:cstheme="minorHAnsi"/>
          <w:sz w:val="24"/>
          <w:szCs w:val="24"/>
        </w:rPr>
        <w:t xml:space="preserve">, France and a 4 people team in Dresden, Germany. Remix </w:t>
      </w:r>
      <w:r w:rsidR="00EC7372">
        <w:rPr>
          <w:rFonts w:cstheme="minorHAnsi"/>
          <w:sz w:val="24"/>
          <w:szCs w:val="24"/>
        </w:rPr>
        <w:t>development</w:t>
      </w:r>
      <w:r w:rsidR="00623522">
        <w:rPr>
          <w:rFonts w:cstheme="minorHAnsi"/>
          <w:sz w:val="24"/>
          <w:szCs w:val="24"/>
        </w:rPr>
        <w:t xml:space="preserve"> was followed the Scrum methodology; which </w:t>
      </w:r>
      <w:r w:rsidR="00623522" w:rsidRPr="00623522">
        <w:rPr>
          <w:rFonts w:cstheme="minorHAnsi"/>
          <w:sz w:val="24"/>
          <w:szCs w:val="24"/>
        </w:rPr>
        <w:t>is an iterative and incremental agile software development method for managing software projects and product or application development.</w:t>
      </w:r>
      <w:r w:rsidR="00EC7372">
        <w:rPr>
          <w:rFonts w:cstheme="minorHAnsi"/>
          <w:sz w:val="24"/>
          <w:szCs w:val="24"/>
        </w:rPr>
        <w:t xml:space="preserve"> </w:t>
      </w:r>
      <w:r w:rsidR="00397B7B">
        <w:rPr>
          <w:rFonts w:cstheme="minorHAnsi"/>
          <w:sz w:val="24"/>
          <w:szCs w:val="24"/>
        </w:rPr>
        <w:t>Our</w:t>
      </w:r>
      <w:r w:rsidR="00EC7372">
        <w:rPr>
          <w:rFonts w:cstheme="minorHAnsi"/>
          <w:sz w:val="24"/>
          <w:szCs w:val="24"/>
        </w:rPr>
        <w:t xml:space="preserve"> contributions to the project consisted of designing the data model, developing the whole front-end of the product taking into consideration different user experience problems and adapting the design for mobility. </w:t>
      </w:r>
    </w:p>
    <w:p w:rsidR="00EC7372" w:rsidRDefault="00EC7372" w:rsidP="00586A0D">
      <w:pPr>
        <w:autoSpaceDE w:val="0"/>
        <w:autoSpaceDN w:val="0"/>
        <w:adjustRightInd w:val="0"/>
        <w:spacing w:after="0" w:line="240" w:lineRule="auto"/>
        <w:rPr>
          <w:rFonts w:cstheme="minorHAnsi"/>
          <w:sz w:val="24"/>
          <w:szCs w:val="24"/>
        </w:rPr>
      </w:pPr>
    </w:p>
    <w:p w:rsidR="00BE64BC" w:rsidRDefault="004944E7" w:rsidP="00586A0D">
      <w:pPr>
        <w:autoSpaceDE w:val="0"/>
        <w:autoSpaceDN w:val="0"/>
        <w:adjustRightInd w:val="0"/>
        <w:spacing w:after="0" w:line="240" w:lineRule="auto"/>
        <w:rPr>
          <w:rFonts w:cstheme="minorHAnsi"/>
          <w:sz w:val="24"/>
          <w:szCs w:val="24"/>
        </w:rPr>
      </w:pPr>
      <w:r>
        <w:rPr>
          <w:rFonts w:cstheme="minorHAnsi"/>
          <w:sz w:val="24"/>
          <w:szCs w:val="24"/>
        </w:rPr>
        <w:t>We</w:t>
      </w:r>
      <w:r w:rsidR="00BE64BC">
        <w:rPr>
          <w:rFonts w:cstheme="minorHAnsi"/>
          <w:sz w:val="24"/>
          <w:szCs w:val="24"/>
        </w:rPr>
        <w:t xml:space="preserve"> have published </w:t>
      </w:r>
      <w:r w:rsidR="004B13BF">
        <w:rPr>
          <w:rFonts w:cstheme="minorHAnsi"/>
          <w:sz w:val="24"/>
          <w:szCs w:val="24"/>
        </w:rPr>
        <w:t>three</w:t>
      </w:r>
      <w:r w:rsidR="00BE64BC">
        <w:rPr>
          <w:rFonts w:cstheme="minorHAnsi"/>
          <w:sz w:val="24"/>
          <w:szCs w:val="24"/>
        </w:rPr>
        <w:t xml:space="preserve"> papers so far:</w:t>
      </w:r>
    </w:p>
    <w:p w:rsidR="00BE64BC" w:rsidRDefault="00EC7372" w:rsidP="00EC7372">
      <w:pPr>
        <w:pStyle w:val="ListParagraph"/>
        <w:numPr>
          <w:ilvl w:val="0"/>
          <w:numId w:val="2"/>
        </w:numPr>
        <w:autoSpaceDE w:val="0"/>
        <w:autoSpaceDN w:val="0"/>
        <w:adjustRightInd w:val="0"/>
        <w:spacing w:after="0" w:line="240" w:lineRule="auto"/>
        <w:rPr>
          <w:rFonts w:cstheme="minorHAnsi"/>
          <w:sz w:val="24"/>
          <w:szCs w:val="24"/>
        </w:rPr>
      </w:pPr>
      <w:r w:rsidRPr="00EC7372">
        <w:rPr>
          <w:rFonts w:cstheme="minorHAnsi"/>
          <w:sz w:val="24"/>
          <w:szCs w:val="24"/>
        </w:rPr>
        <w:t xml:space="preserve">A. </w:t>
      </w:r>
      <w:proofErr w:type="spellStart"/>
      <w:r w:rsidRPr="00EC7372">
        <w:rPr>
          <w:rFonts w:cstheme="minorHAnsi"/>
          <w:sz w:val="24"/>
          <w:szCs w:val="24"/>
        </w:rPr>
        <w:t>Assaf</w:t>
      </w:r>
      <w:proofErr w:type="spellEnd"/>
      <w:r w:rsidRPr="00EC7372">
        <w:rPr>
          <w:rFonts w:cstheme="minorHAnsi"/>
          <w:sz w:val="24"/>
          <w:szCs w:val="24"/>
        </w:rPr>
        <w:t xml:space="preserve">, E. Louw, A. </w:t>
      </w:r>
      <w:proofErr w:type="spellStart"/>
      <w:r w:rsidRPr="00EC7372">
        <w:rPr>
          <w:rFonts w:cstheme="minorHAnsi"/>
          <w:sz w:val="24"/>
          <w:szCs w:val="24"/>
        </w:rPr>
        <w:t>Senart</w:t>
      </w:r>
      <w:proofErr w:type="spellEnd"/>
      <w:r w:rsidRPr="00EC7372">
        <w:rPr>
          <w:rFonts w:cstheme="minorHAnsi"/>
          <w:sz w:val="24"/>
          <w:szCs w:val="24"/>
        </w:rPr>
        <w:t xml:space="preserve">, C. </w:t>
      </w:r>
      <w:proofErr w:type="spellStart"/>
      <w:r w:rsidRPr="00EC7372">
        <w:rPr>
          <w:rFonts w:cstheme="minorHAnsi"/>
          <w:sz w:val="24"/>
          <w:szCs w:val="24"/>
        </w:rPr>
        <w:t>Follenfant</w:t>
      </w:r>
      <w:proofErr w:type="spellEnd"/>
      <w:r w:rsidRPr="00EC7372">
        <w:rPr>
          <w:rFonts w:cstheme="minorHAnsi"/>
          <w:sz w:val="24"/>
          <w:szCs w:val="24"/>
        </w:rPr>
        <w:t xml:space="preserve">, R. </w:t>
      </w:r>
      <w:proofErr w:type="spellStart"/>
      <w:r w:rsidRPr="00EC7372">
        <w:rPr>
          <w:rFonts w:cstheme="minorHAnsi"/>
          <w:sz w:val="24"/>
          <w:szCs w:val="24"/>
        </w:rPr>
        <w:t>Troncy</w:t>
      </w:r>
      <w:proofErr w:type="spellEnd"/>
      <w:r w:rsidRPr="00EC7372">
        <w:rPr>
          <w:rFonts w:cstheme="minorHAnsi"/>
          <w:sz w:val="24"/>
          <w:szCs w:val="24"/>
        </w:rPr>
        <w:t xml:space="preserve"> and D. </w:t>
      </w:r>
      <w:proofErr w:type="spellStart"/>
      <w:r w:rsidRPr="00EC7372">
        <w:rPr>
          <w:rFonts w:cstheme="minorHAnsi"/>
          <w:sz w:val="24"/>
          <w:szCs w:val="24"/>
        </w:rPr>
        <w:t>Trastour</w:t>
      </w:r>
      <w:proofErr w:type="spellEnd"/>
      <w:r w:rsidRPr="00EC7372">
        <w:rPr>
          <w:rFonts w:cstheme="minorHAnsi"/>
          <w:sz w:val="24"/>
          <w:szCs w:val="24"/>
        </w:rPr>
        <w:t>.</w:t>
      </w:r>
      <w:r>
        <w:rPr>
          <w:rFonts w:cstheme="minorHAnsi"/>
          <w:sz w:val="24"/>
          <w:szCs w:val="24"/>
        </w:rPr>
        <w:t xml:space="preserve"> “Improving </w:t>
      </w:r>
      <w:commentRangeStart w:id="6"/>
      <w:r w:rsidR="00BE64BC">
        <w:rPr>
          <w:rFonts w:cstheme="minorHAnsi"/>
          <w:sz w:val="24"/>
          <w:szCs w:val="24"/>
        </w:rPr>
        <w:t>Schema Matching with Linked Data</w:t>
      </w:r>
      <w:r>
        <w:rPr>
          <w:rFonts w:cstheme="minorHAnsi"/>
          <w:sz w:val="24"/>
          <w:szCs w:val="24"/>
        </w:rPr>
        <w:t>”. The</w:t>
      </w:r>
      <w:r w:rsidR="00BE64BC">
        <w:rPr>
          <w:rFonts w:cstheme="minorHAnsi"/>
          <w:sz w:val="24"/>
          <w:szCs w:val="24"/>
        </w:rPr>
        <w:t xml:space="preserve"> 1</w:t>
      </w:r>
      <w:r w:rsidR="00BE64BC" w:rsidRPr="00BE64BC">
        <w:rPr>
          <w:rFonts w:cstheme="minorHAnsi"/>
          <w:sz w:val="24"/>
          <w:szCs w:val="24"/>
          <w:vertAlign w:val="superscript"/>
        </w:rPr>
        <w:t>st</w:t>
      </w:r>
      <w:r w:rsidR="00BE64BC">
        <w:rPr>
          <w:rFonts w:cstheme="minorHAnsi"/>
          <w:sz w:val="24"/>
          <w:szCs w:val="24"/>
        </w:rPr>
        <w:t xml:space="preserve"> International Workshop on Open Data (WOD 12)</w:t>
      </w:r>
      <w:r>
        <w:rPr>
          <w:rFonts w:cstheme="minorHAnsi"/>
          <w:sz w:val="24"/>
          <w:szCs w:val="24"/>
        </w:rPr>
        <w:t>, Nantes – France.</w:t>
      </w:r>
    </w:p>
    <w:p w:rsidR="00F97718" w:rsidRDefault="00F97718" w:rsidP="00F97718">
      <w:pPr>
        <w:pStyle w:val="ListParagraph"/>
        <w:autoSpaceDE w:val="0"/>
        <w:autoSpaceDN w:val="0"/>
        <w:adjustRightInd w:val="0"/>
        <w:spacing w:after="0" w:line="240" w:lineRule="auto"/>
        <w:rPr>
          <w:rFonts w:cstheme="minorHAnsi"/>
          <w:sz w:val="24"/>
          <w:szCs w:val="24"/>
        </w:rPr>
      </w:pPr>
    </w:p>
    <w:p w:rsidR="00EC7372" w:rsidRPr="00EC7372" w:rsidRDefault="00EC7372" w:rsidP="00EC7372">
      <w:pPr>
        <w:autoSpaceDE w:val="0"/>
        <w:autoSpaceDN w:val="0"/>
        <w:adjustRightInd w:val="0"/>
        <w:spacing w:after="0" w:line="240" w:lineRule="auto"/>
        <w:rPr>
          <w:rFonts w:cstheme="minorHAnsi"/>
          <w:sz w:val="24"/>
          <w:szCs w:val="24"/>
        </w:rPr>
      </w:pPr>
      <w:r w:rsidRPr="00EC7372">
        <w:rPr>
          <w:rFonts w:cstheme="minorHAnsi"/>
          <w:b/>
          <w:sz w:val="24"/>
          <w:szCs w:val="24"/>
        </w:rPr>
        <w:t>Abstract</w:t>
      </w:r>
      <w:r w:rsidRPr="00EC7372">
        <w:rPr>
          <w:rFonts w:cstheme="minorHAnsi"/>
          <w:sz w:val="24"/>
          <w:szCs w:val="24"/>
        </w:rPr>
        <w:t>:</w:t>
      </w:r>
    </w:p>
    <w:p w:rsidR="00EC7372" w:rsidRPr="00F97718" w:rsidRDefault="00EC7372" w:rsidP="00EC7372">
      <w:pPr>
        <w:autoSpaceDE w:val="0"/>
        <w:autoSpaceDN w:val="0"/>
        <w:adjustRightInd w:val="0"/>
        <w:rPr>
          <w:sz w:val="24"/>
        </w:rPr>
      </w:pPr>
      <w:r w:rsidRPr="00F97718">
        <w:rPr>
          <w:sz w:val="24"/>
        </w:rPr>
        <w:lastRenderedPageBreak/>
        <w:t>With today’s public data sets containing billions of data items, more and more companies are looking to integrate external data with their traditional enterprise data to improve business intelligence analysis. These distributed data sources however exhibit heterogeneous data formats and terminologies and may contain noisy data. In this paper, we present a novel framework that enables business users to semi-automatically perform data integration on potentially noisy tabular data. This framework offers an extension to Google Refine with novel schema matching algorithms leveraging Freebase rich types. First experiments show that using Linked Data to map cell values with instances and column headers with types improves significantly the quality of the matching results and therefore should lead to more informed decisions.</w:t>
      </w:r>
    </w:p>
    <w:p w:rsidR="00BE64BC" w:rsidRDefault="00EC7372" w:rsidP="00BE64BC">
      <w:pPr>
        <w:pStyle w:val="ListParagraph"/>
        <w:numPr>
          <w:ilvl w:val="0"/>
          <w:numId w:val="2"/>
        </w:numPr>
        <w:autoSpaceDE w:val="0"/>
        <w:autoSpaceDN w:val="0"/>
        <w:adjustRightInd w:val="0"/>
        <w:spacing w:after="0" w:line="240" w:lineRule="auto"/>
        <w:rPr>
          <w:rFonts w:cstheme="minorHAnsi"/>
          <w:sz w:val="24"/>
          <w:szCs w:val="24"/>
        </w:rPr>
      </w:pPr>
      <w:proofErr w:type="spellStart"/>
      <w:r>
        <w:rPr>
          <w:rFonts w:cstheme="minorHAnsi"/>
          <w:sz w:val="24"/>
          <w:szCs w:val="24"/>
        </w:rPr>
        <w:t>A.Assaf</w:t>
      </w:r>
      <w:proofErr w:type="spellEnd"/>
      <w:r>
        <w:rPr>
          <w:rFonts w:cstheme="minorHAnsi"/>
          <w:sz w:val="24"/>
          <w:szCs w:val="24"/>
        </w:rPr>
        <w:t xml:space="preserve">, </w:t>
      </w:r>
      <w:proofErr w:type="spellStart"/>
      <w:r>
        <w:rPr>
          <w:rFonts w:cstheme="minorHAnsi"/>
          <w:sz w:val="24"/>
          <w:szCs w:val="24"/>
        </w:rPr>
        <w:t>A.Senart</w:t>
      </w:r>
      <w:proofErr w:type="spellEnd"/>
      <w:r>
        <w:rPr>
          <w:rFonts w:cstheme="minorHAnsi"/>
          <w:sz w:val="24"/>
          <w:szCs w:val="24"/>
        </w:rPr>
        <w:t>. “</w:t>
      </w:r>
      <w:r w:rsidR="00BE64BC" w:rsidRPr="00BE64BC">
        <w:rPr>
          <w:rFonts w:cstheme="minorHAnsi"/>
          <w:sz w:val="24"/>
          <w:szCs w:val="24"/>
        </w:rPr>
        <w:t>Data Quality Principles in the Semantic Web</w:t>
      </w:r>
      <w:r>
        <w:rPr>
          <w:rFonts w:cstheme="minorHAnsi"/>
          <w:sz w:val="24"/>
          <w:szCs w:val="24"/>
        </w:rPr>
        <w:t>”. T</w:t>
      </w:r>
      <w:r w:rsidR="00BE64BC">
        <w:rPr>
          <w:rFonts w:cstheme="minorHAnsi"/>
          <w:sz w:val="24"/>
          <w:szCs w:val="24"/>
        </w:rPr>
        <w:t xml:space="preserve">he </w:t>
      </w:r>
      <w:r w:rsidR="00BE64BC" w:rsidRPr="00BE64BC">
        <w:rPr>
          <w:rFonts w:cstheme="minorHAnsi"/>
          <w:sz w:val="24"/>
          <w:szCs w:val="24"/>
        </w:rPr>
        <w:t>International Workshop on Data Quality Management and Semantic Technologies 2012</w:t>
      </w:r>
      <w:r>
        <w:rPr>
          <w:rFonts w:cstheme="minorHAnsi"/>
          <w:sz w:val="24"/>
          <w:szCs w:val="24"/>
        </w:rPr>
        <w:t xml:space="preserve">, Palermo – Italy. </w:t>
      </w:r>
    </w:p>
    <w:p w:rsidR="00F97718" w:rsidRDefault="00F97718" w:rsidP="00F97718">
      <w:pPr>
        <w:pStyle w:val="ListParagraph"/>
        <w:autoSpaceDE w:val="0"/>
        <w:autoSpaceDN w:val="0"/>
        <w:adjustRightInd w:val="0"/>
        <w:spacing w:after="0" w:line="240" w:lineRule="auto"/>
        <w:rPr>
          <w:rFonts w:cstheme="minorHAnsi"/>
          <w:sz w:val="24"/>
          <w:szCs w:val="24"/>
        </w:rPr>
      </w:pPr>
    </w:p>
    <w:p w:rsidR="00EC7372" w:rsidRDefault="00EC7372" w:rsidP="00EC7372">
      <w:pPr>
        <w:autoSpaceDE w:val="0"/>
        <w:autoSpaceDN w:val="0"/>
        <w:adjustRightInd w:val="0"/>
        <w:spacing w:after="0" w:line="240" w:lineRule="auto"/>
        <w:rPr>
          <w:rFonts w:cstheme="minorHAnsi"/>
          <w:sz w:val="24"/>
          <w:szCs w:val="24"/>
        </w:rPr>
      </w:pPr>
      <w:r w:rsidRPr="00EC7372">
        <w:rPr>
          <w:rFonts w:cstheme="minorHAnsi"/>
          <w:b/>
          <w:sz w:val="24"/>
          <w:szCs w:val="24"/>
        </w:rPr>
        <w:t>Abstract</w:t>
      </w:r>
      <w:r>
        <w:rPr>
          <w:rFonts w:cstheme="minorHAnsi"/>
          <w:sz w:val="24"/>
          <w:szCs w:val="24"/>
        </w:rPr>
        <w:t>:</w:t>
      </w:r>
    </w:p>
    <w:p w:rsidR="00F97718" w:rsidRPr="00F97718" w:rsidRDefault="00EC7372" w:rsidP="00EC7372">
      <w:pPr>
        <w:autoSpaceDE w:val="0"/>
        <w:autoSpaceDN w:val="0"/>
        <w:adjustRightInd w:val="0"/>
        <w:rPr>
          <w:sz w:val="24"/>
        </w:rPr>
      </w:pPr>
      <w:proofErr w:type="gramStart"/>
      <w:r w:rsidRPr="00F97718">
        <w:rPr>
          <w:sz w:val="24"/>
        </w:rPr>
        <w:t>The increasing size and availability of web data make data quality a core challenge in many applications.</w:t>
      </w:r>
      <w:proofErr w:type="gramEnd"/>
      <w:r w:rsidRPr="00F97718">
        <w:rPr>
          <w:sz w:val="24"/>
        </w:rPr>
        <w:t xml:space="preserve"> Principles of data quality are recognized as essential to ensure that data fit for their intended use in operations, decision-making, and planning. However, with the rise of the Semantic Web, new data quality issues appear and require deeper consideration. In this paper, we propose to extend the data quality principles to the context of Semantic Web. Based on our extensive industrial experience in data integration, we identify five main classes suited for data quality in Semantic Web. For each class, we list the principles that are involved at all stages of the data management process. Following these principles will provide a sound basis for better decision-making within organizations and will maximize long-term data integration and interoperability.</w:t>
      </w:r>
    </w:p>
    <w:p w:rsidR="00EC7372" w:rsidRPr="00F97718" w:rsidRDefault="00EC7372" w:rsidP="00EC7372">
      <w:pPr>
        <w:pStyle w:val="ListParagraph"/>
        <w:numPr>
          <w:ilvl w:val="0"/>
          <w:numId w:val="2"/>
        </w:numPr>
        <w:autoSpaceDE w:val="0"/>
        <w:autoSpaceDN w:val="0"/>
        <w:adjustRightInd w:val="0"/>
        <w:spacing w:after="0" w:line="240" w:lineRule="auto"/>
        <w:rPr>
          <w:rFonts w:cstheme="minorHAnsi"/>
          <w:sz w:val="24"/>
          <w:szCs w:val="24"/>
        </w:rPr>
      </w:pPr>
      <w:r w:rsidRPr="00EC7372">
        <w:rPr>
          <w:rFonts w:cstheme="minorHAnsi"/>
          <w:sz w:val="24"/>
          <w:szCs w:val="24"/>
        </w:rPr>
        <w:t xml:space="preserve">A. </w:t>
      </w:r>
      <w:proofErr w:type="spellStart"/>
      <w:r w:rsidRPr="00EC7372">
        <w:rPr>
          <w:rFonts w:cstheme="minorHAnsi"/>
          <w:sz w:val="24"/>
          <w:szCs w:val="24"/>
        </w:rPr>
        <w:t>Assaf</w:t>
      </w:r>
      <w:proofErr w:type="spellEnd"/>
      <w:r w:rsidRPr="00EC7372">
        <w:rPr>
          <w:rFonts w:cstheme="minorHAnsi"/>
          <w:sz w:val="24"/>
          <w:szCs w:val="24"/>
        </w:rPr>
        <w:t xml:space="preserve">, E. Louw, A. </w:t>
      </w:r>
      <w:proofErr w:type="spellStart"/>
      <w:r w:rsidRPr="00EC7372">
        <w:rPr>
          <w:rFonts w:cstheme="minorHAnsi"/>
          <w:sz w:val="24"/>
          <w:szCs w:val="24"/>
        </w:rPr>
        <w:t>Senart</w:t>
      </w:r>
      <w:proofErr w:type="spellEnd"/>
      <w:r w:rsidRPr="00EC7372">
        <w:rPr>
          <w:rFonts w:cstheme="minorHAnsi"/>
          <w:sz w:val="24"/>
          <w:szCs w:val="24"/>
        </w:rPr>
        <w:t xml:space="preserve">, C. </w:t>
      </w:r>
      <w:proofErr w:type="spellStart"/>
      <w:r w:rsidRPr="00EC7372">
        <w:rPr>
          <w:rFonts w:cstheme="minorHAnsi"/>
          <w:sz w:val="24"/>
          <w:szCs w:val="24"/>
        </w:rPr>
        <w:t>Follenfant</w:t>
      </w:r>
      <w:proofErr w:type="spellEnd"/>
      <w:r w:rsidRPr="00EC7372">
        <w:rPr>
          <w:rFonts w:cstheme="minorHAnsi"/>
          <w:sz w:val="24"/>
          <w:szCs w:val="24"/>
        </w:rPr>
        <w:t xml:space="preserve">, R. </w:t>
      </w:r>
      <w:proofErr w:type="spellStart"/>
      <w:r w:rsidRPr="00EC7372">
        <w:rPr>
          <w:rFonts w:cstheme="minorHAnsi"/>
          <w:sz w:val="24"/>
          <w:szCs w:val="24"/>
        </w:rPr>
        <w:t>Troncy</w:t>
      </w:r>
      <w:proofErr w:type="spellEnd"/>
      <w:r w:rsidRPr="00EC7372">
        <w:rPr>
          <w:rFonts w:cstheme="minorHAnsi"/>
          <w:sz w:val="24"/>
          <w:szCs w:val="24"/>
        </w:rPr>
        <w:t xml:space="preserve"> and D. </w:t>
      </w:r>
      <w:proofErr w:type="spellStart"/>
      <w:proofErr w:type="gramStart"/>
      <w:r w:rsidRPr="00EC7372">
        <w:rPr>
          <w:rFonts w:cstheme="minorHAnsi"/>
          <w:sz w:val="24"/>
          <w:szCs w:val="24"/>
        </w:rPr>
        <w:t>Trastour</w:t>
      </w:r>
      <w:proofErr w:type="spellEnd"/>
      <w:r w:rsidRPr="00EC7372">
        <w:rPr>
          <w:rFonts w:cstheme="minorHAnsi"/>
          <w:sz w:val="24"/>
          <w:szCs w:val="24"/>
        </w:rPr>
        <w:t xml:space="preserve"> </w:t>
      </w:r>
      <w:r>
        <w:rPr>
          <w:rFonts w:cstheme="minorHAnsi"/>
          <w:sz w:val="24"/>
          <w:szCs w:val="24"/>
        </w:rPr>
        <w:t>.</w:t>
      </w:r>
      <w:proofErr w:type="gramEnd"/>
      <w:r>
        <w:rPr>
          <w:rFonts w:cstheme="minorHAnsi"/>
          <w:sz w:val="24"/>
          <w:szCs w:val="24"/>
        </w:rPr>
        <w:t xml:space="preserve"> </w:t>
      </w:r>
      <w:r w:rsidRPr="00EC7372">
        <w:rPr>
          <w:rFonts w:cstheme="minorHAnsi"/>
          <w:sz w:val="24"/>
          <w:szCs w:val="24"/>
        </w:rPr>
        <w:t>RUBIX, A Framework for Improving Data Integration with Linked Data</w:t>
      </w:r>
      <w:r>
        <w:rPr>
          <w:rFonts w:cstheme="minorHAnsi"/>
          <w:sz w:val="24"/>
          <w:szCs w:val="24"/>
        </w:rPr>
        <w:t xml:space="preserve">. </w:t>
      </w:r>
      <w:r>
        <w:rPr>
          <w:i/>
          <w:iCs/>
        </w:rPr>
        <w:t>WOD '12,</w:t>
      </w:r>
      <w:r>
        <w:t xml:space="preserve"> May 25 2012, Nantes, France.</w:t>
      </w:r>
    </w:p>
    <w:p w:rsidR="00F97718" w:rsidRPr="00EC7372" w:rsidRDefault="00F97718" w:rsidP="00F97718">
      <w:pPr>
        <w:pStyle w:val="ListParagraph"/>
        <w:autoSpaceDE w:val="0"/>
        <w:autoSpaceDN w:val="0"/>
        <w:adjustRightInd w:val="0"/>
        <w:spacing w:after="0" w:line="240" w:lineRule="auto"/>
        <w:rPr>
          <w:rFonts w:cstheme="minorHAnsi"/>
          <w:sz w:val="24"/>
          <w:szCs w:val="24"/>
        </w:rPr>
      </w:pPr>
    </w:p>
    <w:p w:rsidR="00EC7372" w:rsidRDefault="00EC7372" w:rsidP="00EC7372">
      <w:pPr>
        <w:autoSpaceDE w:val="0"/>
        <w:autoSpaceDN w:val="0"/>
        <w:adjustRightInd w:val="0"/>
        <w:spacing w:after="0" w:line="240" w:lineRule="auto"/>
        <w:rPr>
          <w:rFonts w:cstheme="minorHAnsi"/>
          <w:sz w:val="24"/>
          <w:szCs w:val="24"/>
        </w:rPr>
      </w:pPr>
      <w:r w:rsidRPr="00EC7372">
        <w:rPr>
          <w:rFonts w:cstheme="minorHAnsi"/>
          <w:b/>
          <w:sz w:val="24"/>
          <w:szCs w:val="24"/>
        </w:rPr>
        <w:t>Abstract</w:t>
      </w:r>
      <w:r>
        <w:rPr>
          <w:rFonts w:cstheme="minorHAnsi"/>
          <w:sz w:val="24"/>
          <w:szCs w:val="24"/>
        </w:rPr>
        <w:t>:</w:t>
      </w:r>
    </w:p>
    <w:p w:rsidR="00EC7372" w:rsidRDefault="00EC7372" w:rsidP="00EC7372">
      <w:pPr>
        <w:autoSpaceDE w:val="0"/>
        <w:autoSpaceDN w:val="0"/>
        <w:adjustRightInd w:val="0"/>
        <w:spacing w:after="0" w:line="240" w:lineRule="auto"/>
        <w:rPr>
          <w:rFonts w:cstheme="minorHAnsi"/>
          <w:sz w:val="24"/>
          <w:szCs w:val="24"/>
        </w:rPr>
      </w:pPr>
      <w:r w:rsidRPr="00EC7372">
        <w:rPr>
          <w:rFonts w:cstheme="minorHAnsi"/>
          <w:sz w:val="24"/>
          <w:szCs w:val="24"/>
        </w:rPr>
        <w:t>With today’s public data sets containing billions of data items, more and more companies are looking to integrate external data with their traditional enterprise data to improve business intelligence analysis. These distributed data sources however exhibit heterogeneous data formats and terminologies and may contain noisy data. In this paper, we present RUBIX, a novel framework that enables business users to semi-automatically perform data integration on potentially noisy tabular data. This framework offers an extension to Google Refine with novel schema matching algorithms leveraging Freebase rich types. First experiments show that using Linked Data to map cell values with instances and column headers with types improves significantly the quality of the matching results and therefore should lead to more informed decisions.</w:t>
      </w:r>
    </w:p>
    <w:p w:rsidR="004B13BF" w:rsidRPr="00EC7372" w:rsidRDefault="004B13BF" w:rsidP="00EC7372">
      <w:pPr>
        <w:autoSpaceDE w:val="0"/>
        <w:autoSpaceDN w:val="0"/>
        <w:adjustRightInd w:val="0"/>
        <w:spacing w:after="0" w:line="240" w:lineRule="auto"/>
        <w:rPr>
          <w:rFonts w:cstheme="minorHAnsi"/>
          <w:sz w:val="24"/>
          <w:szCs w:val="24"/>
        </w:rPr>
      </w:pPr>
    </w:p>
    <w:commentRangeEnd w:id="6"/>
    <w:p w:rsidR="00BE64BC" w:rsidRDefault="00D07EF4" w:rsidP="00BE64BC">
      <w:pPr>
        <w:autoSpaceDE w:val="0"/>
        <w:autoSpaceDN w:val="0"/>
        <w:adjustRightInd w:val="0"/>
        <w:spacing w:after="0" w:line="240" w:lineRule="auto"/>
        <w:rPr>
          <w:rFonts w:cstheme="minorHAnsi"/>
          <w:sz w:val="24"/>
          <w:szCs w:val="24"/>
        </w:rPr>
      </w:pPr>
      <w:r>
        <w:rPr>
          <w:rStyle w:val="CommentReference"/>
        </w:rPr>
        <w:commentReference w:id="6"/>
      </w:r>
      <w:r w:rsidR="00EC7372">
        <w:rPr>
          <w:rFonts w:cstheme="minorHAnsi"/>
          <w:sz w:val="24"/>
          <w:szCs w:val="24"/>
        </w:rPr>
        <w:t xml:space="preserve"> </w:t>
      </w:r>
    </w:p>
    <w:p w:rsidR="00BE64BC" w:rsidRDefault="00BE64BC" w:rsidP="00BE64BC">
      <w:pPr>
        <w:pStyle w:val="ListParagraph"/>
        <w:numPr>
          <w:ilvl w:val="0"/>
          <w:numId w:val="1"/>
        </w:numPr>
        <w:autoSpaceDE w:val="0"/>
        <w:autoSpaceDN w:val="0"/>
        <w:adjustRightInd w:val="0"/>
        <w:rPr>
          <w:b/>
          <w:sz w:val="32"/>
          <w:szCs w:val="32"/>
        </w:rPr>
      </w:pPr>
      <w:r w:rsidRPr="00BE64BC">
        <w:rPr>
          <w:b/>
          <w:sz w:val="32"/>
          <w:szCs w:val="32"/>
        </w:rPr>
        <w:t xml:space="preserve">Conclusion and </w:t>
      </w:r>
      <w:r w:rsidR="004A13F7">
        <w:rPr>
          <w:b/>
          <w:sz w:val="32"/>
          <w:szCs w:val="32"/>
        </w:rPr>
        <w:t>Future Work</w:t>
      </w:r>
    </w:p>
    <w:p w:rsidR="00392949" w:rsidRDefault="00EF3663" w:rsidP="00BE64BC">
      <w:pPr>
        <w:autoSpaceDE w:val="0"/>
        <w:autoSpaceDN w:val="0"/>
        <w:adjustRightInd w:val="0"/>
        <w:rPr>
          <w:sz w:val="24"/>
          <w:szCs w:val="24"/>
        </w:rPr>
      </w:pPr>
      <w:r>
        <w:rPr>
          <w:sz w:val="24"/>
          <w:szCs w:val="24"/>
        </w:rPr>
        <w:t xml:space="preserve">We </w:t>
      </w:r>
      <w:r w:rsidR="00376058">
        <w:rPr>
          <w:sz w:val="24"/>
          <w:szCs w:val="24"/>
        </w:rPr>
        <w:t xml:space="preserve">have started </w:t>
      </w:r>
      <w:r w:rsidR="009F0B18">
        <w:rPr>
          <w:sz w:val="24"/>
          <w:szCs w:val="24"/>
        </w:rPr>
        <w:t xml:space="preserve">this </w:t>
      </w:r>
      <w:r w:rsidR="00376058">
        <w:rPr>
          <w:sz w:val="24"/>
          <w:szCs w:val="24"/>
        </w:rPr>
        <w:t>thesis in May 2012 on a topic that spans different domains</w:t>
      </w:r>
      <w:r w:rsidR="009F0B18">
        <w:rPr>
          <w:sz w:val="24"/>
          <w:szCs w:val="24"/>
        </w:rPr>
        <w:t>.</w:t>
      </w:r>
      <w:r w:rsidR="00392949">
        <w:rPr>
          <w:sz w:val="24"/>
          <w:szCs w:val="24"/>
        </w:rPr>
        <w:t xml:space="preserve"> We have identified the following research questions:</w:t>
      </w:r>
    </w:p>
    <w:p w:rsidR="00392949" w:rsidRPr="00F97718" w:rsidRDefault="00392949" w:rsidP="00392949">
      <w:pPr>
        <w:pStyle w:val="ListParagraph"/>
        <w:numPr>
          <w:ilvl w:val="0"/>
          <w:numId w:val="5"/>
        </w:numPr>
        <w:spacing w:before="200"/>
        <w:rPr>
          <w:b/>
          <w:sz w:val="24"/>
        </w:rPr>
      </w:pPr>
      <w:r w:rsidRPr="00F97718">
        <w:rPr>
          <w:sz w:val="24"/>
        </w:rPr>
        <w:t>How visualizations will be connected to the underlying data?</w:t>
      </w:r>
    </w:p>
    <w:p w:rsidR="00392949" w:rsidRPr="00F97718" w:rsidRDefault="00392949" w:rsidP="00392949">
      <w:pPr>
        <w:pStyle w:val="ListParagraph"/>
        <w:numPr>
          <w:ilvl w:val="0"/>
          <w:numId w:val="5"/>
        </w:numPr>
        <w:spacing w:before="200"/>
        <w:rPr>
          <w:b/>
          <w:sz w:val="24"/>
        </w:rPr>
      </w:pPr>
      <w:r w:rsidRPr="00F97718">
        <w:rPr>
          <w:sz w:val="24"/>
        </w:rPr>
        <w:t>Will the user be able to interact directly with the visualization, hiding completely the data behind it?</w:t>
      </w:r>
    </w:p>
    <w:p w:rsidR="00392949" w:rsidRPr="00F97718" w:rsidRDefault="00392949" w:rsidP="00392949">
      <w:pPr>
        <w:pStyle w:val="ListParagraph"/>
        <w:numPr>
          <w:ilvl w:val="0"/>
          <w:numId w:val="5"/>
        </w:numPr>
        <w:spacing w:before="200"/>
        <w:rPr>
          <w:sz w:val="24"/>
        </w:rPr>
      </w:pPr>
      <w:r w:rsidRPr="00F97718">
        <w:rPr>
          <w:sz w:val="24"/>
        </w:rPr>
        <w:t>How can the framework recommend certain visualizations that match the user’s data?</w:t>
      </w:r>
    </w:p>
    <w:p w:rsidR="00392949" w:rsidRPr="00F97718" w:rsidRDefault="00392949" w:rsidP="00392949">
      <w:pPr>
        <w:spacing w:before="240"/>
        <w:jc w:val="both"/>
        <w:rPr>
          <w:sz w:val="24"/>
        </w:rPr>
      </w:pPr>
      <w:r w:rsidRPr="00F97718">
        <w:rPr>
          <w:sz w:val="24"/>
        </w:rPr>
        <w:t>During the different BI processes, there is a continuous interaction from the user’s end. A set of several research questions rises when trying to form a guidance framework:</w:t>
      </w:r>
    </w:p>
    <w:p w:rsidR="00392949" w:rsidRPr="00F97718" w:rsidRDefault="00392949" w:rsidP="00392949">
      <w:pPr>
        <w:pStyle w:val="ListParagraph"/>
        <w:numPr>
          <w:ilvl w:val="0"/>
          <w:numId w:val="5"/>
        </w:numPr>
        <w:spacing w:before="200"/>
        <w:rPr>
          <w:b/>
          <w:sz w:val="24"/>
        </w:rPr>
      </w:pPr>
      <w:r w:rsidRPr="00F97718">
        <w:rPr>
          <w:sz w:val="24"/>
        </w:rPr>
        <w:t>What are the requirements for designing an intuitive usable interactive interface that will support data selection, manipulation and transformation?</w:t>
      </w:r>
    </w:p>
    <w:p w:rsidR="00392949" w:rsidRPr="00F97718" w:rsidRDefault="00392949" w:rsidP="00392949">
      <w:pPr>
        <w:pStyle w:val="ListParagraph"/>
        <w:numPr>
          <w:ilvl w:val="0"/>
          <w:numId w:val="5"/>
        </w:numPr>
        <w:spacing w:before="200"/>
        <w:rPr>
          <w:sz w:val="24"/>
        </w:rPr>
      </w:pPr>
      <w:r w:rsidRPr="00F97718">
        <w:rPr>
          <w:sz w:val="24"/>
        </w:rPr>
        <w:t>How can we control the scope of presented data and what are the levels of details needed to decompose and aggregate it?</w:t>
      </w:r>
    </w:p>
    <w:p w:rsidR="00392949" w:rsidRPr="00F97718" w:rsidRDefault="00392949" w:rsidP="00392949">
      <w:pPr>
        <w:pStyle w:val="ListParagraph"/>
        <w:numPr>
          <w:ilvl w:val="0"/>
          <w:numId w:val="5"/>
        </w:numPr>
        <w:spacing w:before="200"/>
        <w:rPr>
          <w:sz w:val="24"/>
        </w:rPr>
      </w:pPr>
      <w:r w:rsidRPr="00F97718">
        <w:rPr>
          <w:sz w:val="24"/>
        </w:rPr>
        <w:t>How can we identify different user interactions with the framework and what kind of interactions is significant to store?</w:t>
      </w:r>
    </w:p>
    <w:p w:rsidR="00392949" w:rsidRPr="00F97718" w:rsidRDefault="00392949" w:rsidP="00392949">
      <w:pPr>
        <w:pStyle w:val="ListParagraph"/>
        <w:numPr>
          <w:ilvl w:val="1"/>
          <w:numId w:val="5"/>
        </w:numPr>
        <w:spacing w:before="200"/>
        <w:rPr>
          <w:sz w:val="24"/>
        </w:rPr>
      </w:pPr>
      <w:r w:rsidRPr="00F97718">
        <w:rPr>
          <w:sz w:val="24"/>
        </w:rPr>
        <w:t>How can we define and present an interaction?</w:t>
      </w:r>
    </w:p>
    <w:p w:rsidR="00392949" w:rsidRPr="00F97718" w:rsidRDefault="00392949" w:rsidP="00392949">
      <w:pPr>
        <w:pStyle w:val="ListParagraph"/>
        <w:numPr>
          <w:ilvl w:val="1"/>
          <w:numId w:val="5"/>
        </w:numPr>
        <w:spacing w:before="200"/>
        <w:rPr>
          <w:sz w:val="24"/>
        </w:rPr>
      </w:pPr>
      <w:r w:rsidRPr="00F97718">
        <w:rPr>
          <w:sz w:val="24"/>
        </w:rPr>
        <w:t>How to store this interaction?</w:t>
      </w:r>
    </w:p>
    <w:p w:rsidR="00392949" w:rsidRPr="00F97718" w:rsidRDefault="00392949" w:rsidP="00392949">
      <w:pPr>
        <w:pStyle w:val="ListParagraph"/>
        <w:numPr>
          <w:ilvl w:val="1"/>
          <w:numId w:val="5"/>
        </w:numPr>
        <w:spacing w:before="200"/>
        <w:rPr>
          <w:sz w:val="24"/>
        </w:rPr>
      </w:pPr>
      <w:r w:rsidRPr="00F97718">
        <w:rPr>
          <w:sz w:val="24"/>
        </w:rPr>
        <w:t>How to show the set of saved interactions back to the user?</w:t>
      </w:r>
    </w:p>
    <w:p w:rsidR="00392949" w:rsidRPr="00F97718" w:rsidRDefault="00392949" w:rsidP="00392949">
      <w:pPr>
        <w:pStyle w:val="ListParagraph"/>
        <w:numPr>
          <w:ilvl w:val="0"/>
          <w:numId w:val="5"/>
        </w:numPr>
        <w:spacing w:before="200"/>
        <w:rPr>
          <w:sz w:val="24"/>
        </w:rPr>
      </w:pPr>
      <w:r w:rsidRPr="00F97718">
        <w:rPr>
          <w:sz w:val="24"/>
        </w:rPr>
        <w:t>Can erroneous interactions be captured with the visualization and can suggestions be provided to correct them? How can we decide if any interaction is erroneous or will lead to one that is?</w:t>
      </w:r>
    </w:p>
    <w:p w:rsidR="00376058" w:rsidRPr="00376058" w:rsidRDefault="009F0B18" w:rsidP="00BE64BC">
      <w:pPr>
        <w:autoSpaceDE w:val="0"/>
        <w:autoSpaceDN w:val="0"/>
        <w:adjustRightInd w:val="0"/>
        <w:rPr>
          <w:sz w:val="24"/>
          <w:szCs w:val="24"/>
        </w:rPr>
      </w:pPr>
      <w:r>
        <w:rPr>
          <w:sz w:val="24"/>
          <w:szCs w:val="24"/>
        </w:rPr>
        <w:t>We</w:t>
      </w:r>
      <w:r w:rsidR="00376058">
        <w:rPr>
          <w:sz w:val="24"/>
          <w:szCs w:val="24"/>
        </w:rPr>
        <w:t xml:space="preserve"> plan until the end of this year to continue exploring the several fields covering </w:t>
      </w:r>
      <w:r>
        <w:rPr>
          <w:sz w:val="24"/>
          <w:szCs w:val="24"/>
        </w:rPr>
        <w:t xml:space="preserve">our </w:t>
      </w:r>
      <w:r w:rsidR="00376058">
        <w:rPr>
          <w:sz w:val="24"/>
          <w:szCs w:val="24"/>
        </w:rPr>
        <w:t xml:space="preserve">topic, find interesting problems, </w:t>
      </w:r>
      <w:r w:rsidR="00392949">
        <w:rPr>
          <w:sz w:val="24"/>
          <w:szCs w:val="24"/>
        </w:rPr>
        <w:t>refine our re</w:t>
      </w:r>
      <w:r w:rsidR="00376058">
        <w:rPr>
          <w:sz w:val="24"/>
          <w:szCs w:val="24"/>
        </w:rPr>
        <w:t>search question</w:t>
      </w:r>
      <w:r>
        <w:rPr>
          <w:sz w:val="24"/>
          <w:szCs w:val="24"/>
        </w:rPr>
        <w:t>s</w:t>
      </w:r>
      <w:r w:rsidR="00376058">
        <w:rPr>
          <w:sz w:val="24"/>
          <w:szCs w:val="24"/>
        </w:rPr>
        <w:t xml:space="preserve"> and </w:t>
      </w:r>
      <w:r w:rsidR="00392949">
        <w:rPr>
          <w:sz w:val="24"/>
          <w:szCs w:val="24"/>
        </w:rPr>
        <w:t xml:space="preserve">implement a prototype to build on for the following years. </w:t>
      </w:r>
    </w:p>
    <w:p w:rsidR="00BE64BC" w:rsidRPr="00BE64BC" w:rsidRDefault="00BE64BC" w:rsidP="00BE64BC">
      <w:pPr>
        <w:autoSpaceDE w:val="0"/>
        <w:autoSpaceDN w:val="0"/>
        <w:adjustRightInd w:val="0"/>
        <w:spacing w:after="0" w:line="240" w:lineRule="auto"/>
        <w:rPr>
          <w:rFonts w:cstheme="minorHAnsi"/>
          <w:sz w:val="24"/>
          <w:szCs w:val="24"/>
        </w:rPr>
      </w:pPr>
    </w:p>
    <w:sectPr w:rsidR="00BE64BC" w:rsidRPr="00BE64BC">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roncy" w:date="2012-09-23T20:56:00Z" w:initials="t">
    <w:p w:rsidR="00864566" w:rsidRDefault="00864566">
      <w:pPr>
        <w:pStyle w:val="CommentText"/>
      </w:pPr>
      <w:r>
        <w:rPr>
          <w:rStyle w:val="CommentReference"/>
        </w:rPr>
        <w:annotationRef/>
      </w:r>
      <w:r>
        <w:t xml:space="preserve">Never heard about! What is this project about? What was your participation in this project? What </w:t>
      </w:r>
      <w:proofErr w:type="gramStart"/>
      <w:r>
        <w:t>are  these</w:t>
      </w:r>
      <w:proofErr w:type="gramEnd"/>
      <w:r>
        <w:t xml:space="preserve"> deliverables?</w:t>
      </w:r>
    </w:p>
  </w:comment>
  <w:comment w:id="6" w:author="troncy" w:date="2012-09-23T20:57:00Z" w:initials="t">
    <w:p w:rsidR="00D07EF4" w:rsidRDefault="00D07EF4">
      <w:pPr>
        <w:pStyle w:val="CommentText"/>
      </w:pPr>
      <w:r>
        <w:rPr>
          <w:rStyle w:val="CommentReference"/>
        </w:rPr>
        <w:annotationRef/>
      </w:r>
      <w:r>
        <w:t xml:space="preserve">Proper references! Authors. Title. </w:t>
      </w:r>
      <w:proofErr w:type="gramStart"/>
      <w:r>
        <w:t>Publication  venue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05843"/>
    <w:multiLevelType w:val="hybridMultilevel"/>
    <w:tmpl w:val="429839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0D1C04"/>
    <w:multiLevelType w:val="hybridMultilevel"/>
    <w:tmpl w:val="09A8C75E"/>
    <w:lvl w:ilvl="0" w:tplc="040C0001">
      <w:start w:val="1"/>
      <w:numFmt w:val="bullet"/>
      <w:lvlText w:val=""/>
      <w:lvlJc w:val="left"/>
      <w:pPr>
        <w:ind w:left="720" w:hanging="360"/>
      </w:pPr>
      <w:rPr>
        <w:rFonts w:ascii="Symbol" w:hAnsi="Symbol" w:hint="default"/>
      </w:rPr>
    </w:lvl>
    <w:lvl w:ilvl="1" w:tplc="1C36A624">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56CE6E80"/>
    <w:multiLevelType w:val="hybridMultilevel"/>
    <w:tmpl w:val="E4ECC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FCC"/>
    <w:multiLevelType w:val="hybridMultilevel"/>
    <w:tmpl w:val="DE5042D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5D3B5E7E"/>
    <w:multiLevelType w:val="hybridMultilevel"/>
    <w:tmpl w:val="967A59D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5B5"/>
    <w:rsid w:val="00001044"/>
    <w:rsid w:val="00030878"/>
    <w:rsid w:val="00054C68"/>
    <w:rsid w:val="00163B78"/>
    <w:rsid w:val="002E21D8"/>
    <w:rsid w:val="00376058"/>
    <w:rsid w:val="00392949"/>
    <w:rsid w:val="00397B7B"/>
    <w:rsid w:val="004764BB"/>
    <w:rsid w:val="004944E7"/>
    <w:rsid w:val="004A13F7"/>
    <w:rsid w:val="004B13BF"/>
    <w:rsid w:val="00586A0D"/>
    <w:rsid w:val="005F078E"/>
    <w:rsid w:val="00623522"/>
    <w:rsid w:val="006A1DED"/>
    <w:rsid w:val="006D4A20"/>
    <w:rsid w:val="007325B5"/>
    <w:rsid w:val="00864566"/>
    <w:rsid w:val="00871B13"/>
    <w:rsid w:val="008D7015"/>
    <w:rsid w:val="008E6A88"/>
    <w:rsid w:val="00975E3A"/>
    <w:rsid w:val="00983070"/>
    <w:rsid w:val="009C79FD"/>
    <w:rsid w:val="009F0B18"/>
    <w:rsid w:val="00BE64BC"/>
    <w:rsid w:val="00CD4A86"/>
    <w:rsid w:val="00CE7C03"/>
    <w:rsid w:val="00D07EF4"/>
    <w:rsid w:val="00DE2A19"/>
    <w:rsid w:val="00E91537"/>
    <w:rsid w:val="00EC7372"/>
    <w:rsid w:val="00EF3663"/>
    <w:rsid w:val="00F836B7"/>
    <w:rsid w:val="00F96C13"/>
    <w:rsid w:val="00F97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325B5"/>
    <w:rPr>
      <w:b/>
      <w:bCs/>
      <w:smallCaps/>
      <w:spacing w:val="5"/>
    </w:rPr>
  </w:style>
  <w:style w:type="paragraph" w:styleId="Title">
    <w:name w:val="Title"/>
    <w:basedOn w:val="Normal"/>
    <w:next w:val="Normal"/>
    <w:link w:val="TitleChar"/>
    <w:uiPriority w:val="10"/>
    <w:qFormat/>
    <w:rsid w:val="00732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5B5"/>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163B7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63B78"/>
    <w:rPr>
      <w:rFonts w:ascii="Calibri" w:hAnsi="Calibri"/>
      <w:szCs w:val="21"/>
    </w:rPr>
  </w:style>
  <w:style w:type="paragraph" w:styleId="ListParagraph">
    <w:name w:val="List Paragraph"/>
    <w:basedOn w:val="Normal"/>
    <w:uiPriority w:val="34"/>
    <w:qFormat/>
    <w:rsid w:val="00586A0D"/>
    <w:pPr>
      <w:ind w:left="720"/>
      <w:contextualSpacing/>
    </w:pPr>
  </w:style>
  <w:style w:type="paragraph" w:customStyle="1" w:styleId="references">
    <w:name w:val="references"/>
    <w:rsid w:val="00BE64BC"/>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E91537"/>
    <w:rPr>
      <w:sz w:val="16"/>
      <w:szCs w:val="16"/>
    </w:rPr>
  </w:style>
  <w:style w:type="paragraph" w:styleId="CommentText">
    <w:name w:val="annotation text"/>
    <w:basedOn w:val="Normal"/>
    <w:link w:val="CommentTextChar"/>
    <w:uiPriority w:val="99"/>
    <w:semiHidden/>
    <w:unhideWhenUsed/>
    <w:rsid w:val="00E91537"/>
    <w:pPr>
      <w:spacing w:line="240" w:lineRule="auto"/>
    </w:pPr>
    <w:rPr>
      <w:sz w:val="20"/>
      <w:szCs w:val="20"/>
    </w:rPr>
  </w:style>
  <w:style w:type="character" w:customStyle="1" w:styleId="CommentTextChar">
    <w:name w:val="Comment Text Char"/>
    <w:basedOn w:val="DefaultParagraphFont"/>
    <w:link w:val="CommentText"/>
    <w:uiPriority w:val="99"/>
    <w:semiHidden/>
    <w:rsid w:val="00E91537"/>
    <w:rPr>
      <w:sz w:val="20"/>
      <w:szCs w:val="20"/>
    </w:rPr>
  </w:style>
  <w:style w:type="paragraph" w:styleId="CommentSubject">
    <w:name w:val="annotation subject"/>
    <w:basedOn w:val="CommentText"/>
    <w:next w:val="CommentText"/>
    <w:link w:val="CommentSubjectChar"/>
    <w:uiPriority w:val="99"/>
    <w:semiHidden/>
    <w:unhideWhenUsed/>
    <w:rsid w:val="00E91537"/>
    <w:rPr>
      <w:b/>
      <w:bCs/>
    </w:rPr>
  </w:style>
  <w:style w:type="character" w:customStyle="1" w:styleId="CommentSubjectChar">
    <w:name w:val="Comment Subject Char"/>
    <w:basedOn w:val="CommentTextChar"/>
    <w:link w:val="CommentSubject"/>
    <w:uiPriority w:val="99"/>
    <w:semiHidden/>
    <w:rsid w:val="00E91537"/>
    <w:rPr>
      <w:b/>
      <w:bCs/>
      <w:sz w:val="20"/>
      <w:szCs w:val="20"/>
    </w:rPr>
  </w:style>
  <w:style w:type="paragraph" w:styleId="BalloonText">
    <w:name w:val="Balloon Text"/>
    <w:basedOn w:val="Normal"/>
    <w:link w:val="BalloonTextChar"/>
    <w:uiPriority w:val="99"/>
    <w:semiHidden/>
    <w:unhideWhenUsed/>
    <w:rsid w:val="00E9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37"/>
    <w:rPr>
      <w:rFonts w:ascii="Tahoma" w:hAnsi="Tahoma" w:cs="Tahoma"/>
      <w:sz w:val="16"/>
      <w:szCs w:val="16"/>
    </w:rPr>
  </w:style>
  <w:style w:type="paragraph" w:styleId="Revision">
    <w:name w:val="Revision"/>
    <w:hidden/>
    <w:uiPriority w:val="99"/>
    <w:semiHidden/>
    <w:rsid w:val="00E915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325B5"/>
    <w:rPr>
      <w:b/>
      <w:bCs/>
      <w:smallCaps/>
      <w:spacing w:val="5"/>
    </w:rPr>
  </w:style>
  <w:style w:type="paragraph" w:styleId="Title">
    <w:name w:val="Title"/>
    <w:basedOn w:val="Normal"/>
    <w:next w:val="Normal"/>
    <w:link w:val="TitleChar"/>
    <w:uiPriority w:val="10"/>
    <w:qFormat/>
    <w:rsid w:val="00732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5B5"/>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163B78"/>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163B78"/>
    <w:rPr>
      <w:rFonts w:ascii="Calibri" w:hAnsi="Calibri"/>
      <w:szCs w:val="21"/>
    </w:rPr>
  </w:style>
  <w:style w:type="paragraph" w:styleId="ListParagraph">
    <w:name w:val="List Paragraph"/>
    <w:basedOn w:val="Normal"/>
    <w:uiPriority w:val="34"/>
    <w:qFormat/>
    <w:rsid w:val="00586A0D"/>
    <w:pPr>
      <w:ind w:left="720"/>
      <w:contextualSpacing/>
    </w:pPr>
  </w:style>
  <w:style w:type="paragraph" w:customStyle="1" w:styleId="references">
    <w:name w:val="references"/>
    <w:rsid w:val="00BE64BC"/>
    <w:pPr>
      <w:numPr>
        <w:numId w:val="3"/>
      </w:numPr>
      <w:spacing w:after="50" w:line="180" w:lineRule="exact"/>
      <w:jc w:val="both"/>
    </w:pPr>
    <w:rPr>
      <w:rFonts w:ascii="Times New Roman" w:eastAsia="MS Mincho" w:hAnsi="Times New Roman" w:cs="Times New Roman"/>
      <w:noProof/>
      <w:sz w:val="16"/>
      <w:szCs w:val="16"/>
    </w:rPr>
  </w:style>
  <w:style w:type="character" w:styleId="CommentReference">
    <w:name w:val="annotation reference"/>
    <w:basedOn w:val="DefaultParagraphFont"/>
    <w:uiPriority w:val="99"/>
    <w:semiHidden/>
    <w:unhideWhenUsed/>
    <w:rsid w:val="00E91537"/>
    <w:rPr>
      <w:sz w:val="16"/>
      <w:szCs w:val="16"/>
    </w:rPr>
  </w:style>
  <w:style w:type="paragraph" w:styleId="CommentText">
    <w:name w:val="annotation text"/>
    <w:basedOn w:val="Normal"/>
    <w:link w:val="CommentTextChar"/>
    <w:uiPriority w:val="99"/>
    <w:semiHidden/>
    <w:unhideWhenUsed/>
    <w:rsid w:val="00E91537"/>
    <w:pPr>
      <w:spacing w:line="240" w:lineRule="auto"/>
    </w:pPr>
    <w:rPr>
      <w:sz w:val="20"/>
      <w:szCs w:val="20"/>
    </w:rPr>
  </w:style>
  <w:style w:type="character" w:customStyle="1" w:styleId="CommentTextChar">
    <w:name w:val="Comment Text Char"/>
    <w:basedOn w:val="DefaultParagraphFont"/>
    <w:link w:val="CommentText"/>
    <w:uiPriority w:val="99"/>
    <w:semiHidden/>
    <w:rsid w:val="00E91537"/>
    <w:rPr>
      <w:sz w:val="20"/>
      <w:szCs w:val="20"/>
    </w:rPr>
  </w:style>
  <w:style w:type="paragraph" w:styleId="CommentSubject">
    <w:name w:val="annotation subject"/>
    <w:basedOn w:val="CommentText"/>
    <w:next w:val="CommentText"/>
    <w:link w:val="CommentSubjectChar"/>
    <w:uiPriority w:val="99"/>
    <w:semiHidden/>
    <w:unhideWhenUsed/>
    <w:rsid w:val="00E91537"/>
    <w:rPr>
      <w:b/>
      <w:bCs/>
    </w:rPr>
  </w:style>
  <w:style w:type="character" w:customStyle="1" w:styleId="CommentSubjectChar">
    <w:name w:val="Comment Subject Char"/>
    <w:basedOn w:val="CommentTextChar"/>
    <w:link w:val="CommentSubject"/>
    <w:uiPriority w:val="99"/>
    <w:semiHidden/>
    <w:rsid w:val="00E91537"/>
    <w:rPr>
      <w:b/>
      <w:bCs/>
      <w:sz w:val="20"/>
      <w:szCs w:val="20"/>
    </w:rPr>
  </w:style>
  <w:style w:type="paragraph" w:styleId="BalloonText">
    <w:name w:val="Balloon Text"/>
    <w:basedOn w:val="Normal"/>
    <w:link w:val="BalloonTextChar"/>
    <w:uiPriority w:val="99"/>
    <w:semiHidden/>
    <w:unhideWhenUsed/>
    <w:rsid w:val="00E91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37"/>
    <w:rPr>
      <w:rFonts w:ascii="Tahoma" w:hAnsi="Tahoma" w:cs="Tahoma"/>
      <w:sz w:val="16"/>
      <w:szCs w:val="16"/>
    </w:rPr>
  </w:style>
  <w:style w:type="paragraph" w:styleId="Revision">
    <w:name w:val="Revision"/>
    <w:hidden/>
    <w:uiPriority w:val="99"/>
    <w:semiHidden/>
    <w:rsid w:val="00E91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19B2110E-2FF0-40AE-B9F6-3A6371D2A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ASSAF, Ahmad</dc:creator>
  <cp:lastModifiedBy>ASSAF, Ahmad</cp:lastModifiedBy>
  <cp:revision>13</cp:revision>
  <cp:lastPrinted>2012-09-24T14:06:00Z</cp:lastPrinted>
  <dcterms:created xsi:type="dcterms:W3CDTF">2012-09-19T14:19:00Z</dcterms:created>
  <dcterms:modified xsi:type="dcterms:W3CDTF">2013-08-26T11:46:00Z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Progress Report</vt:lpwstr>
  </property>
  <property fmtid="{D5CDD505-2E9C-101B-9397-08002B2CF9AE}" pid="4" name="_AuthorEmail">
    <vt:lpwstr>ahmad.assaf@sap.com</vt:lpwstr>
  </property>
  <property fmtid="{D5CDD505-2E9C-101B-9397-08002B2CF9AE}" pid="5" name="_AuthorEmailDisplayName">
    <vt:lpwstr>ASSAF, Ahmad</vt:lpwstr>
  </property>
  <property fmtid="{D5CDD505-2E9C-101B-9397-08002B2CF9AE}" pid="6" name="_ReviewingToolsShownOnce">
    <vt:lpwstr/>
  </property>
</Properties>
</file>